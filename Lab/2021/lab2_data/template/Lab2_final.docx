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rFonts w:ascii="DFKai-SB" w:cs="DFKai-SB" w:eastAsia="DFKai-SB" w:hAnsi="DFKai-SB"/>
          <w:color w:val="000000"/>
          <w:sz w:val="48"/>
          <w:szCs w:val="48"/>
        </w:rPr>
      </w:pPr>
      <w:r w:rsidDel="00000000" w:rsidR="00000000" w:rsidRPr="00000000">
        <w:rPr>
          <w:sz w:val="48"/>
          <w:szCs w:val="48"/>
          <w:rtl w:val="0"/>
        </w:rPr>
        <w:t xml:space="preserve">EECS302002</w:t>
      </w:r>
      <w:r w:rsidDel="00000000" w:rsidR="00000000" w:rsidRPr="00000000">
        <w:rPr>
          <w:color w:val="000000"/>
          <w:sz w:val="48"/>
          <w:szCs w:val="48"/>
          <w:rtl w:val="0"/>
        </w:rPr>
        <w:t xml:space="preserve"> </w:t>
      </w:r>
      <w:r w:rsidDel="00000000" w:rsidR="00000000" w:rsidRPr="00000000">
        <w:rPr>
          <w:rFonts w:ascii="DFKai-SB" w:cs="DFKai-SB" w:eastAsia="DFKai-SB" w:hAnsi="DFKai-SB"/>
          <w:color w:val="000000"/>
          <w:sz w:val="48"/>
          <w:szCs w:val="48"/>
          <w:rtl w:val="0"/>
        </w:rPr>
        <w:t xml:space="preserve">計算機網路概論</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rFonts w:ascii="DFKai-SB" w:cs="DFKai-SB" w:eastAsia="DFKai-SB" w:hAnsi="DFKai-SB"/>
          <w:color w:val="000000"/>
          <w:sz w:val="48"/>
          <w:szCs w:val="48"/>
          <w:rtl w:val="0"/>
        </w:rPr>
        <w:t xml:space="preserve">Lab 2</w:t>
      </w:r>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ind w:left="284" w:hanging="284"/>
        <w:rPr/>
      </w:pPr>
      <w:r w:rsidDel="00000000" w:rsidR="00000000" w:rsidRPr="00000000">
        <w:rPr>
          <w:color w:val="000000"/>
          <w:sz w:val="24"/>
          <w:szCs w:val="24"/>
          <w:rtl w:val="0"/>
        </w:rPr>
        <w:t xml:space="preserve">Description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480"/>
        <w:jc w:val="both"/>
        <w:rPr>
          <w:sz w:val="24"/>
          <w:szCs w:val="24"/>
        </w:rPr>
      </w:pPr>
      <w:r w:rsidDel="00000000" w:rsidR="00000000" w:rsidRPr="00000000">
        <w:rPr>
          <w:color w:val="000000"/>
          <w:sz w:val="24"/>
          <w:szCs w:val="24"/>
          <w:rtl w:val="0"/>
        </w:rPr>
        <w:t xml:space="preserve">Write a server program and a client program. The client can download a </w:t>
      </w:r>
      <w:r w:rsidDel="00000000" w:rsidR="00000000" w:rsidRPr="00000000">
        <w:rPr>
          <w:sz w:val="24"/>
          <w:szCs w:val="24"/>
          <w:rtl w:val="0"/>
        </w:rPr>
        <w:t xml:space="preserve">video file </w:t>
      </w:r>
      <w:r w:rsidDel="00000000" w:rsidR="00000000" w:rsidRPr="00000000">
        <w:rPr>
          <w:color w:val="000000"/>
          <w:sz w:val="24"/>
          <w:szCs w:val="24"/>
          <w:rtl w:val="0"/>
        </w:rPr>
        <w:t xml:space="preserve">from the server using </w:t>
      </w:r>
      <w:r w:rsidDel="00000000" w:rsidR="00000000" w:rsidRPr="00000000">
        <w:rPr>
          <w:b w:val="1"/>
          <w:color w:val="000000"/>
          <w:sz w:val="24"/>
          <w:szCs w:val="24"/>
          <w:rtl w:val="0"/>
        </w:rPr>
        <w:t xml:space="preserve">stop-and-wait</w:t>
      </w:r>
      <w:r w:rsidDel="00000000" w:rsidR="00000000" w:rsidRPr="00000000">
        <w:rPr>
          <w:color w:val="000000"/>
          <w:sz w:val="24"/>
          <w:szCs w:val="24"/>
          <w:rtl w:val="0"/>
        </w:rPr>
        <w:t xml:space="preserve"> mechanism through a UDP socket. The partial code of server and client programs are provided. You</w:t>
      </w:r>
      <w:r w:rsidDel="00000000" w:rsidR="00000000" w:rsidRPr="00000000">
        <w:rPr>
          <w:sz w:val="24"/>
          <w:szCs w:val="24"/>
          <w:rtl w:val="0"/>
        </w:rPr>
        <w:t xml:space="preserve"> must start with the code we provide and complete the client and server programs.</w:t>
      </w:r>
    </w:p>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480"/>
        <w:jc w:val="both"/>
        <w:rPr>
          <w:color w:val="000000"/>
          <w:sz w:val="24"/>
          <w:szCs w:val="24"/>
        </w:rPr>
      </w:pPr>
      <w:r w:rsidDel="00000000" w:rsidR="00000000" w:rsidRPr="00000000">
        <w:rPr>
          <w:sz w:val="24"/>
          <w:szCs w:val="24"/>
          <w:rtl w:val="0"/>
        </w:rPr>
        <w:t xml:space="preserve">Extra bonus: </w:t>
      </w:r>
      <w:r w:rsidDel="00000000" w:rsidR="00000000" w:rsidRPr="00000000">
        <w:rPr>
          <w:sz w:val="24"/>
          <w:szCs w:val="24"/>
          <w:rtl w:val="0"/>
        </w:rPr>
        <w:t xml:space="preserve">You can get an extra bonus if you implement the </w:t>
      </w:r>
      <w:r w:rsidDel="00000000" w:rsidR="00000000" w:rsidRPr="00000000">
        <w:rPr>
          <w:b w:val="1"/>
          <w:sz w:val="24"/>
          <w:szCs w:val="24"/>
          <w:rtl w:val="0"/>
        </w:rPr>
        <w:t xml:space="preserve">selective-repeat</w:t>
      </w:r>
      <w:r w:rsidDel="00000000" w:rsidR="00000000" w:rsidRPr="00000000">
        <w:rPr>
          <w:sz w:val="24"/>
          <w:szCs w:val="24"/>
          <w:rtl w:val="0"/>
        </w:rPr>
        <w:t xml:space="preserve"> mechanism in addition to the stop-and-wait</w:t>
      </w:r>
      <w:r w:rsidDel="00000000" w:rsidR="00000000" w:rsidRPr="00000000">
        <w:rPr>
          <w:color w:val="000000"/>
          <w:sz w:val="24"/>
          <w:szCs w:val="24"/>
          <w:rtl w:val="0"/>
        </w:rPr>
        <w:t xml:space="preserve"> mechanism.</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480"/>
        <w:jc w:val="both"/>
        <w:rPr>
          <w:color w:val="000000"/>
          <w:sz w:val="24"/>
          <w:szCs w:val="24"/>
        </w:rPr>
      </w:pPr>
      <w:r w:rsidDel="00000000" w:rsidR="00000000" w:rsidRPr="00000000">
        <w:rPr>
          <w:rtl w:val="0"/>
        </w:rPr>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ind w:left="284" w:hanging="284"/>
        <w:rPr/>
      </w:pPr>
      <w:r w:rsidDel="00000000" w:rsidR="00000000" w:rsidRPr="00000000">
        <w:rPr>
          <w:color w:val="000000"/>
          <w:sz w:val="24"/>
          <w:szCs w:val="24"/>
          <w:rtl w:val="0"/>
        </w:rPr>
        <w:t xml:space="preserve">Basic Requirements (100%)</w:t>
      </w:r>
      <w:r w:rsidDel="00000000" w:rsidR="00000000" w:rsidRPr="00000000">
        <w:rPr>
          <w:rtl w:val="0"/>
        </w:rPr>
      </w:r>
    </w:p>
    <w:p w:rsidR="00000000" w:rsidDel="00000000" w:rsidP="00000000" w:rsidRDefault="00000000" w:rsidRPr="00000000" w14:paraId="00000008">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For server program:</w:t>
      </w:r>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Create a UDP socket of port 9999 and then wait for a request from a client</w:t>
      </w:r>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The request should be “download fileName”, and the server should make a response to the client.</w:t>
      </w:r>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If the desired file exists, the server </w:t>
      </w:r>
      <w:sdt>
        <w:sdtPr>
          <w:tag w:val="goog_rdk_0"/>
        </w:sdtPr>
        <w:sdtContent>
          <w:del w:author="user" w:id="0" w:date="2021-12-21T12:37:31Z">
            <w:r w:rsidDel="00000000" w:rsidR="00000000" w:rsidRPr="00000000">
              <w:rPr>
                <w:color w:val="000000"/>
                <w:sz w:val="24"/>
                <w:szCs w:val="24"/>
                <w:rtl w:val="0"/>
              </w:rPr>
              <w:delText xml:space="preserve">will start to </w:delText>
            </w:r>
          </w:del>
        </w:sdtContent>
      </w:sdt>
      <w:r w:rsidDel="00000000" w:rsidR="00000000" w:rsidRPr="00000000">
        <w:rPr>
          <w:color w:val="000000"/>
          <w:sz w:val="24"/>
          <w:szCs w:val="24"/>
          <w:rtl w:val="0"/>
        </w:rPr>
        <w:t xml:space="preserve">send</w:t>
      </w:r>
      <w:sdt>
        <w:sdtPr>
          <w:tag w:val="goog_rdk_1"/>
        </w:sdtPr>
        <w:sdtContent>
          <w:ins w:author="user" w:id="1" w:date="2021-12-21T12:37:31Z">
            <w:r w:rsidDel="00000000" w:rsidR="00000000" w:rsidRPr="00000000">
              <w:rPr>
                <w:color w:val="000000"/>
                <w:sz w:val="24"/>
                <w:szCs w:val="24"/>
                <w:rtl w:val="0"/>
              </w:rPr>
              <w:t xml:space="preserve">s</w:t>
            </w:r>
          </w:ins>
        </w:sdtContent>
      </w:sdt>
      <w:r w:rsidDel="00000000" w:rsidR="00000000" w:rsidRPr="00000000">
        <w:rPr>
          <w:color w:val="000000"/>
          <w:sz w:val="24"/>
          <w:szCs w:val="24"/>
          <w:rtl w:val="0"/>
        </w:rPr>
        <w:t xml:space="preserve"> the </w:t>
      </w:r>
      <w:sdt>
        <w:sdtPr>
          <w:tag w:val="goog_rdk_2"/>
        </w:sdtPr>
        <w:sdtContent>
          <w:commentRangeStart w:id="0"/>
        </w:sdtContent>
      </w:sdt>
      <w:r w:rsidDel="00000000" w:rsidR="00000000" w:rsidRPr="00000000">
        <w:rPr>
          <w:color w:val="000000"/>
          <w:sz w:val="24"/>
          <w:szCs w:val="24"/>
          <w:rtl w:val="0"/>
        </w:rPr>
        <w:t xml:space="preserve">video </w:t>
      </w:r>
      <w:sdt>
        <w:sdtPr>
          <w:tag w:val="goog_rdk_3"/>
        </w:sdtPr>
        <w:sdtContent>
          <w:ins w:author="user" w:id="2" w:date="2021-12-21T12:37:31Z">
            <w:r w:rsidDel="00000000" w:rsidR="00000000" w:rsidRPr="00000000">
              <w:rPr>
                <w:color w:val="000000"/>
                <w:sz w:val="24"/>
                <w:szCs w:val="24"/>
                <w:rtl w:val="0"/>
              </w:rPr>
              <w:t xml:space="preserve">file</w:t>
            </w:r>
            <w:commentRangeEnd w:id="0"/>
            <w:r w:rsidDel="00000000" w:rsidR="00000000" w:rsidRPr="00000000">
              <w:commentReference w:id="0"/>
            </w:r>
            <w:r w:rsidDel="00000000" w:rsidR="00000000" w:rsidRPr="00000000">
              <w:rPr>
                <w:color w:val="000000"/>
                <w:sz w:val="24"/>
                <w:szCs w:val="24"/>
                <w:rtl w:val="0"/>
              </w:rPr>
              <w:t xml:space="preserve"> </w:t>
            </w:r>
          </w:ins>
        </w:sdtContent>
      </w:sdt>
      <w:r w:rsidDel="00000000" w:rsidR="00000000" w:rsidRPr="00000000">
        <w:rPr>
          <w:color w:val="000000"/>
          <w:sz w:val="24"/>
          <w:szCs w:val="24"/>
          <w:rtl w:val="0"/>
        </w:rPr>
        <w:t xml:space="preserve">to the client using </w:t>
      </w:r>
      <w:sdt>
        <w:sdtPr>
          <w:tag w:val="goog_rdk_4"/>
        </w:sdtPr>
        <w:sdtContent>
          <w:ins w:author="user" w:id="3" w:date="2021-12-21T12:37:31Z">
            <w:r w:rsidDel="00000000" w:rsidR="00000000" w:rsidRPr="00000000">
              <w:rPr>
                <w:color w:val="000000"/>
                <w:sz w:val="24"/>
                <w:szCs w:val="24"/>
                <w:rtl w:val="0"/>
              </w:rPr>
              <w:t xml:space="preserve">the </w:t>
            </w:r>
          </w:ins>
        </w:sdtContent>
      </w:sdt>
      <w:r w:rsidDel="00000000" w:rsidR="00000000" w:rsidRPr="00000000">
        <w:rPr>
          <w:color w:val="000000"/>
          <w:sz w:val="24"/>
          <w:szCs w:val="24"/>
          <w:rtl w:val="0"/>
        </w:rPr>
        <w:t xml:space="preserve">stop-and-wait mechanism.</w:t>
      </w:r>
      <w:sdt>
        <w:sdtPr>
          <w:tag w:val="goog_rdk_5"/>
        </w:sdtPr>
        <w:sdtContent>
          <w:r w:rsidDel="00000000" w:rsidR="00000000" w:rsidRPr="00000000">
            <w:rPr>
              <w:rtl w:val="0"/>
            </w:rPr>
          </w:r>
        </w:sdtContent>
      </w:sdt>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ind w:left="1047" w:hanging="480"/>
        <w:rPr/>
      </w:pPr>
      <w:sdt>
        <w:sdtPr>
          <w:tag w:val="goog_rdk_7"/>
        </w:sdtPr>
        <w:sdtContent>
          <w:del w:author="user" w:id="5" w:date="2021-12-21T12:37:31Z">
            <w:r w:rsidDel="00000000" w:rsidR="00000000" w:rsidRPr="00000000">
              <w:rPr>
                <w:color w:val="000000"/>
                <w:sz w:val="24"/>
                <w:szCs w:val="24"/>
                <w:rtl w:val="0"/>
              </w:rPr>
              <w:delText xml:space="preserve">In the meantime</w:delText>
            </w:r>
          </w:del>
        </w:sdtContent>
      </w:sdt>
      <w:sdt>
        <w:sdtPr>
          <w:tag w:val="goog_rdk_8"/>
        </w:sdtPr>
        <w:sdtContent>
          <w:ins w:author="user" w:id="5" w:date="2021-12-21T12:37:31Z">
            <w:r w:rsidDel="00000000" w:rsidR="00000000" w:rsidRPr="00000000">
              <w:rPr>
                <w:color w:val="000000"/>
                <w:sz w:val="24"/>
                <w:szCs w:val="24"/>
                <w:rtl w:val="0"/>
              </w:rPr>
              <w:t xml:space="preserve">During file transmission</w:t>
            </w:r>
          </w:ins>
        </w:sdtContent>
      </w:sdt>
      <w:r w:rsidDel="00000000" w:rsidR="00000000" w:rsidRPr="00000000">
        <w:rPr>
          <w:color w:val="000000"/>
          <w:sz w:val="24"/>
          <w:szCs w:val="24"/>
          <w:rtl w:val="0"/>
        </w:rPr>
        <w:t xml:space="preserve">, the </w:t>
      </w:r>
      <w:sdt>
        <w:sdtPr>
          <w:tag w:val="goog_rdk_9"/>
        </w:sdtPr>
        <w:sdtContent>
          <w:ins w:author="user" w:id="6" w:date="2021-12-21T12:37:31Z">
            <w:r w:rsidDel="00000000" w:rsidR="00000000" w:rsidRPr="00000000">
              <w:rPr>
                <w:color w:val="000000"/>
                <w:sz w:val="24"/>
                <w:szCs w:val="24"/>
                <w:rtl w:val="0"/>
              </w:rPr>
              <w:t xml:space="preserve">client should send acknowledgements to the server and the </w:t>
            </w:r>
          </w:ins>
        </w:sdtContent>
      </w:sdt>
      <w:r w:rsidDel="00000000" w:rsidR="00000000" w:rsidRPr="00000000">
        <w:rPr>
          <w:color w:val="000000"/>
          <w:sz w:val="24"/>
          <w:szCs w:val="24"/>
          <w:rtl w:val="0"/>
        </w:rPr>
        <w:t xml:space="preserve">server should keep receiving ACKs from the client.</w:t>
      </w:r>
      <w:sdt>
        <w:sdtPr>
          <w:tag w:val="goog_rdk_10"/>
        </w:sdtPr>
        <w:sdtContent>
          <w:r w:rsidDel="00000000" w:rsidR="00000000" w:rsidRPr="00000000">
            <w:rPr>
              <w:rtl w:val="0"/>
            </w:rPr>
          </w:r>
        </w:sdtContent>
      </w:sdt>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ind w:left="1047" w:firstLine="0"/>
        <w:rPr/>
      </w:pPr>
      <w:r w:rsidDel="00000000" w:rsidR="00000000" w:rsidRPr="00000000">
        <w:rPr>
          <w:color w:val="000000"/>
          <w:sz w:val="24"/>
          <w:szCs w:val="24"/>
          <w:rtl w:val="0"/>
        </w:rPr>
        <w:t xml:space="preserve">If the ACK is not received in 100 milliseconds (#define TIMEOUT 100), the </w:t>
      </w:r>
      <w:sdt>
        <w:sdtPr>
          <w:tag w:val="goog_rdk_11"/>
        </w:sdtPr>
        <w:sdtContent>
          <w:del w:author="user" w:id="8" w:date="2021-12-21T12:37:31Z">
            <w:r w:rsidDel="00000000" w:rsidR="00000000" w:rsidRPr="00000000">
              <w:rPr>
                <w:color w:val="000000"/>
                <w:sz w:val="24"/>
                <w:szCs w:val="24"/>
                <w:rtl w:val="0"/>
              </w:rPr>
              <w:delText xml:space="preserve">respective </w:delText>
            </w:r>
          </w:del>
        </w:sdtContent>
      </w:sdt>
      <w:sdt>
        <w:sdtPr>
          <w:tag w:val="goog_rdk_12"/>
        </w:sdtPr>
        <w:sdtContent>
          <w:ins w:author="user" w:id="8" w:date="2021-12-21T12:37:31Z">
            <w:r w:rsidDel="00000000" w:rsidR="00000000" w:rsidRPr="00000000">
              <w:rPr>
                <w:color w:val="000000"/>
                <w:sz w:val="24"/>
                <w:szCs w:val="24"/>
                <w:rtl w:val="0"/>
              </w:rPr>
              <w:t xml:space="preserve">missing packets</w:t>
            </w:r>
          </w:ins>
        </w:sdtContent>
      </w:sdt>
      <w:sdt>
        <w:sdtPr>
          <w:tag w:val="goog_rdk_13"/>
        </w:sdtPr>
        <w:sdtContent>
          <w:del w:author="user" w:id="9" w:date="2021-12-21T12:37:31Z">
            <w:r w:rsidDel="00000000" w:rsidR="00000000" w:rsidRPr="00000000">
              <w:rPr>
                <w:color w:val="000000"/>
                <w:sz w:val="24"/>
                <w:szCs w:val="24"/>
                <w:rtl w:val="0"/>
              </w:rPr>
              <w:delText xml:space="preserve">sequence number</w:delText>
            </w:r>
          </w:del>
        </w:sdtContent>
      </w:sdt>
      <w:r w:rsidDel="00000000" w:rsidR="00000000" w:rsidRPr="00000000">
        <w:rPr>
          <w:color w:val="000000"/>
          <w:sz w:val="24"/>
          <w:szCs w:val="24"/>
          <w:rtl w:val="0"/>
        </w:rPr>
        <w:t xml:space="preserve"> should be retransmitted.</w:t>
      </w:r>
      <w:sdt>
        <w:sdtPr>
          <w:tag w:val="goog_rdk_14"/>
        </w:sdtPr>
        <w:sdtContent>
          <w:del w:author="user" w:id="10" w:date="2021-12-21T12:37:31Z">
            <w:r w:rsidDel="00000000" w:rsidR="00000000" w:rsidRPr="00000000">
              <w:rPr>
                <w:color w:val="000000"/>
                <w:sz w:val="24"/>
                <w:szCs w:val="24"/>
                <w:rtl w:val="0"/>
              </w:rPr>
              <w:delText xml:space="preserve"> </w:delText>
            </w:r>
          </w:del>
        </w:sdtContent>
      </w:sdt>
      <w:sdt>
        <w:sdtPr>
          <w:tag w:val="goog_rdk_15"/>
        </w:sdtPr>
        <w:sdtContent>
          <w:r w:rsidDel="00000000" w:rsidR="00000000" w:rsidRPr="00000000">
            <w:rPr>
              <w:rtl w:val="0"/>
            </w:rPr>
          </w:r>
        </w:sdtContent>
      </w:sdt>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ind w:left="1047" w:firstLine="0"/>
        <w:rPr/>
      </w:pPr>
      <w:sdt>
        <w:sdtPr>
          <w:tag w:val="goog_rdk_17"/>
        </w:sdtPr>
        <w:sdtContent>
          <w:del w:author="user" w:id="12" w:date="2021-12-21T12:37:31Z">
            <w:r w:rsidDel="00000000" w:rsidR="00000000" w:rsidRPr="00000000">
              <w:rPr>
                <w:color w:val="000000"/>
                <w:sz w:val="24"/>
                <w:szCs w:val="24"/>
                <w:rtl w:val="0"/>
              </w:rPr>
              <w:delText xml:space="preserve">(</w:delText>
            </w:r>
          </w:del>
        </w:sdtContent>
      </w:sdt>
      <w:r w:rsidDel="00000000" w:rsidR="00000000" w:rsidRPr="00000000">
        <w:rPr>
          <w:color w:val="000000"/>
          <w:sz w:val="24"/>
          <w:szCs w:val="24"/>
          <w:rtl w:val="0"/>
        </w:rPr>
        <w:t xml:space="preserve">Hint: use clock()*1000/CLOCKS_PER_SEC+TIMEOUT to record the expired time in </w:t>
      </w:r>
      <w:sdt>
        <w:sdtPr>
          <w:tag w:val="goog_rdk_18"/>
        </w:sdtPr>
        <w:sdtContent>
          <w:r w:rsidDel="00000000" w:rsidR="00000000" w:rsidRPr="00000000">
            <w:rPr>
              <w:color w:val="000000"/>
              <w:sz w:val="24"/>
              <w:szCs w:val="24"/>
              <w:rtl w:val="0"/>
              <w:rPrChange w:author="光漢 馬" w:id="13" w:date="2021-12-21T12:37:31Z">
                <w:rPr>
                  <w:sz w:val="24"/>
                  <w:szCs w:val="24"/>
                </w:rPr>
              </w:rPrChange>
            </w:rPr>
            <w:t xml:space="preserve">milliseconds</w:t>
          </w:r>
        </w:sdtContent>
      </w:sdt>
      <w:sdt>
        <w:sdtPr>
          <w:tag w:val="goog_rdk_19"/>
        </w:sdtPr>
        <w:sdtContent>
          <w:del w:author="user" w:id="14" w:date="2021-12-21T12:37:31Z">
            <w:r w:rsidDel="00000000" w:rsidR="00000000" w:rsidRPr="00000000">
              <w:rPr>
                <w:color w:val="000000"/>
                <w:sz w:val="24"/>
                <w:szCs w:val="24"/>
                <w:rtl w:val="0"/>
              </w:rPr>
              <w:delText xml:space="preserve">)</w:delText>
            </w:r>
          </w:del>
        </w:sdtContent>
      </w:sdt>
      <w:sdt>
        <w:sdtPr>
          <w:tag w:val="goog_rdk_20"/>
        </w:sdtPr>
        <w:sdtContent>
          <w:ins w:author="user" w:id="14" w:date="2021-12-21T12:37:31Z">
            <w:r w:rsidDel="00000000" w:rsidR="00000000" w:rsidRPr="00000000">
              <w:rPr>
                <w:color w:val="000000"/>
                <w:sz w:val="24"/>
                <w:szCs w:val="24"/>
                <w:rtl w:val="0"/>
              </w:rPr>
              <w:t xml:space="preserve">.</w:t>
            </w:r>
          </w:ins>
        </w:sdtContent>
      </w:sdt>
      <w:sdt>
        <w:sdtPr>
          <w:tag w:val="goog_rdk_21"/>
        </w:sdtPr>
        <w:sdtContent>
          <w:r w:rsidDel="00000000" w:rsidR="00000000" w:rsidRPr="00000000">
            <w:rPr>
              <w:rtl w:val="0"/>
            </w:rPr>
          </w:r>
        </w:sdtContent>
      </w:sdt>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ind w:left="1047" w:hanging="480"/>
        <w:rPr/>
      </w:pPr>
      <w:bookmarkStart w:colFirst="0" w:colLast="0" w:name="_heading=h.gjdgxs" w:id="0"/>
      <w:bookmarkEnd w:id="0"/>
      <w:r w:rsidDel="00000000" w:rsidR="00000000" w:rsidRPr="00000000">
        <w:rPr>
          <w:color w:val="000000"/>
          <w:sz w:val="24"/>
          <w:szCs w:val="24"/>
          <w:rtl w:val="0"/>
        </w:rPr>
        <w:t xml:space="preserve">In </w:t>
      </w:r>
      <w:sdt>
        <w:sdtPr>
          <w:tag w:val="goog_rdk_22"/>
        </w:sdtPr>
        <w:sdtContent>
          <w:del w:author="user" w:id="16" w:date="2021-12-21T12:37:31Z">
            <w:r w:rsidDel="00000000" w:rsidR="00000000" w:rsidRPr="00000000">
              <w:rPr>
                <w:color w:val="000000"/>
                <w:sz w:val="24"/>
                <w:szCs w:val="24"/>
                <w:rtl w:val="0"/>
              </w:rPr>
              <w:delText xml:space="preserve">the partial code of </w:delText>
            </w:r>
          </w:del>
        </w:sdtContent>
      </w:sdt>
      <w:r w:rsidDel="00000000" w:rsidR="00000000" w:rsidRPr="00000000">
        <w:rPr>
          <w:color w:val="000000"/>
          <w:sz w:val="24"/>
          <w:szCs w:val="24"/>
          <w:rtl w:val="0"/>
        </w:rPr>
        <w:t xml:space="preserve">server.c</w:t>
      </w:r>
      <w:sdt>
        <w:sdtPr>
          <w:tag w:val="goog_rdk_23"/>
        </w:sdtPr>
        <w:sdtContent>
          <w:ins w:author="user" w:id="17" w:date="2021-12-21T12:37:31Z">
            <w:r w:rsidDel="00000000" w:rsidR="00000000" w:rsidRPr="00000000">
              <w:rPr>
                <w:color w:val="000000"/>
                <w:sz w:val="24"/>
                <w:szCs w:val="24"/>
                <w:rtl w:val="0"/>
              </w:rPr>
              <w:t xml:space="preserve"> (which is the partial code of the server program)</w:t>
            </w:r>
          </w:ins>
        </w:sdtContent>
      </w:sdt>
      <w:r w:rsidDel="00000000" w:rsidR="00000000" w:rsidRPr="00000000">
        <w:rPr>
          <w:color w:val="000000"/>
          <w:sz w:val="24"/>
          <w:szCs w:val="24"/>
          <w:rtl w:val="0"/>
        </w:rPr>
        <w:t xml:space="preserve">, you need to</w:t>
      </w:r>
      <w:sdt>
        <w:sdtPr>
          <w:tag w:val="goog_rdk_24"/>
        </w:sdtPr>
        <w:sdtContent>
          <w:del w:author="user" w:id="18" w:date="2021-12-21T12:37:31Z">
            <w:r w:rsidDel="00000000" w:rsidR="00000000" w:rsidRPr="00000000">
              <w:rPr>
                <w:color w:val="000000"/>
                <w:sz w:val="24"/>
                <w:szCs w:val="24"/>
                <w:rtl w:val="0"/>
              </w:rPr>
              <w:delText xml:space="preserve"> complete (see the comments in server.c)</w:delText>
            </w:r>
          </w:del>
        </w:sdtContent>
      </w:sdt>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ind w:left="1527" w:hanging="480"/>
        <w:rPr/>
      </w:pPr>
      <w:sdt>
        <w:sdtPr>
          <w:tag w:val="goog_rdk_26"/>
        </w:sdtPr>
        <w:sdtContent>
          <w:del w:author="user" w:id="19" w:date="2021-12-21T12:37:31Z">
            <w:r w:rsidDel="00000000" w:rsidR="00000000" w:rsidRPr="00000000">
              <w:rPr>
                <w:color w:val="000000"/>
                <w:sz w:val="24"/>
                <w:szCs w:val="24"/>
                <w:rtl w:val="0"/>
              </w:rPr>
              <w:delText xml:space="preserve">//</w:delText>
            </w:r>
          </w:del>
        </w:sdtContent>
      </w:sdt>
      <w:r w:rsidDel="00000000" w:rsidR="00000000" w:rsidRPr="00000000">
        <w:rPr>
          <w:color w:val="000000"/>
          <w:sz w:val="24"/>
          <w:szCs w:val="24"/>
          <w:rtl w:val="0"/>
        </w:rPr>
        <w:t xml:space="preserve">complete </w:t>
      </w:r>
      <w:sdt>
        <w:sdtPr>
          <w:tag w:val="goog_rdk_27"/>
        </w:sdtPr>
        <w:sdtContent>
          <w:ins w:author="user" w:id="20" w:date="2021-12-21T12:37:31Z">
            <w:r w:rsidDel="00000000" w:rsidR="00000000" w:rsidRPr="00000000">
              <w:rPr>
                <w:color w:val="000000"/>
                <w:sz w:val="24"/>
                <w:szCs w:val="24"/>
                <w:rtl w:val="0"/>
              </w:rPr>
              <w:t xml:space="preserve">the </w:t>
            </w:r>
          </w:ins>
        </w:sdtContent>
      </w:sdt>
      <w:sdt>
        <w:sdtPr>
          <w:tag w:val="goog_rdk_28"/>
        </w:sdtPr>
        <w:sdtContent>
          <w:r w:rsidDel="00000000" w:rsidR="00000000" w:rsidRPr="00000000">
            <w:rPr>
              <w:b w:val="1"/>
              <w:color w:val="000000"/>
              <w:sz w:val="24"/>
              <w:szCs w:val="24"/>
              <w:rtl w:val="0"/>
              <w:rPrChange w:author="user" w:id="21" w:date="2021-12-21T12:37:31Z">
                <w:rPr>
                  <w:color w:val="000000"/>
                  <w:sz w:val="24"/>
                  <w:szCs w:val="24"/>
                </w:rPr>
              </w:rPrChange>
            </w:rPr>
            <w:t xml:space="preserve">sendFile()</w:t>
          </w:r>
        </w:sdtContent>
      </w:sdt>
      <w:r w:rsidDel="00000000" w:rsidR="00000000" w:rsidRPr="00000000">
        <w:rPr>
          <w:color w:val="000000"/>
          <w:sz w:val="24"/>
          <w:szCs w:val="24"/>
          <w:rtl w:val="0"/>
        </w:rPr>
        <w:t xml:space="preserve"> function</w:t>
      </w:r>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For client program:</w:t>
      </w:r>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Create an UDP socket and assign the server address</w:t>
      </w:r>
      <w:sdt>
        <w:sdtPr>
          <w:tag w:val="goog_rdk_29"/>
        </w:sdtPr>
        <w:sdtContent>
          <w:ins w:author="user" w:id="22" w:date="2021-12-21T12:37:31Z">
            <w:r w:rsidDel="00000000" w:rsidR="00000000" w:rsidRPr="00000000">
              <w:rPr>
                <w:color w:val="000000"/>
                <w:sz w:val="24"/>
                <w:szCs w:val="24"/>
                <w:rtl w:val="0"/>
              </w:rPr>
              <w:t xml:space="preserve">.</w:t>
            </w:r>
          </w:ins>
        </w:sdtContent>
      </w:sdt>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The user can make a command “download fileName” to the server</w:t>
      </w:r>
      <w:sdt>
        <w:sdtPr>
          <w:tag w:val="goog_rdk_30"/>
        </w:sdtPr>
        <w:sdtContent>
          <w:ins w:author="user" w:id="23" w:date="2021-12-21T12:37:31Z">
            <w:r w:rsidDel="00000000" w:rsidR="00000000" w:rsidRPr="00000000">
              <w:rPr>
                <w:color w:val="000000"/>
                <w:sz w:val="24"/>
                <w:szCs w:val="24"/>
                <w:rtl w:val="0"/>
              </w:rPr>
              <w:t xml:space="preserve">.</w:t>
            </w:r>
          </w:ins>
        </w:sdtContent>
      </w:sdt>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If the response shows the file exists, then the client can start to receive the file</w:t>
      </w:r>
      <w:r w:rsidDel="00000000" w:rsidR="00000000" w:rsidRPr="00000000">
        <w:rPr>
          <w:rtl w:val="0"/>
        </w:rPr>
      </w:r>
    </w:p>
    <w:sdt>
      <w:sdtPr>
        <w:tag w:val="goog_rdk_33"/>
      </w:sdtPr>
      <w:sdtContent>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ind w:left="1047" w:hanging="480"/>
            <w:rPr>
              <w:ins w:author="user" w:id="24" w:date="2021-12-21T12:37:31Z"/>
            </w:rPr>
          </w:pPr>
          <w:sdt>
            <w:sdtPr>
              <w:tag w:val="goog_rdk_32"/>
            </w:sdtPr>
            <w:sdtContent>
              <w:ins w:author="user" w:id="24" w:date="2021-12-21T12:37:31Z">
                <w:r w:rsidDel="00000000" w:rsidR="00000000" w:rsidRPr="00000000">
                  <w:rPr>
                    <w:color w:val="000000"/>
                    <w:sz w:val="24"/>
                    <w:szCs w:val="24"/>
                    <w:rtl w:val="0"/>
                  </w:rPr>
                  <w:t xml:space="preserve">To simulate packet loss, the client ignores each received packet with probability 0.5.</w:t>
                </w:r>
                <w:r w:rsidDel="00000000" w:rsidR="00000000" w:rsidRPr="00000000">
                  <w:rPr>
                    <w:rtl w:val="0"/>
                  </w:rPr>
                </w:r>
              </w:ins>
            </w:sdtContent>
          </w:sdt>
        </w:p>
      </w:sdtContent>
    </w:sdt>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ind w:left="1047" w:hanging="480"/>
        <w:rPr/>
      </w:pPr>
      <w:sdt>
        <w:sdtPr>
          <w:tag w:val="goog_rdk_35"/>
        </w:sdtPr>
        <w:sdtContent>
          <w:del w:author="user" w:id="24" w:date="2021-12-21T12:37:31Z">
            <w:r w:rsidDel="00000000" w:rsidR="00000000" w:rsidRPr="00000000">
              <w:rPr>
                <w:color w:val="000000"/>
                <w:sz w:val="24"/>
                <w:szCs w:val="24"/>
                <w:rtl w:val="0"/>
              </w:rPr>
              <w:delText xml:space="preserve">Upon</w:delText>
            </w:r>
          </w:del>
        </w:sdtContent>
      </w:sdt>
      <w:sdt>
        <w:sdtPr>
          <w:tag w:val="goog_rdk_36"/>
        </w:sdtPr>
        <w:sdtContent>
          <w:ins w:author="user" w:id="25" w:date="2021-12-21T12:37:31Z">
            <w:r w:rsidDel="00000000" w:rsidR="00000000" w:rsidRPr="00000000">
              <w:rPr>
                <w:color w:val="000000"/>
                <w:sz w:val="24"/>
                <w:szCs w:val="24"/>
                <w:rtl w:val="0"/>
              </w:rPr>
              <w:t xml:space="preserve">After</w:t>
            </w:r>
          </w:ins>
        </w:sdtContent>
      </w:sdt>
      <w:r w:rsidDel="00000000" w:rsidR="00000000" w:rsidRPr="00000000">
        <w:rPr>
          <w:color w:val="000000"/>
          <w:sz w:val="24"/>
          <w:szCs w:val="24"/>
          <w:rtl w:val="0"/>
        </w:rPr>
        <w:t xml:space="preserve"> </w:t>
      </w:r>
      <w:sdt>
        <w:sdtPr>
          <w:tag w:val="goog_rdk_37"/>
        </w:sdtPr>
        <w:sdtContent>
          <w:ins w:author="user" w:id="26" w:date="2021-12-21T12:37:31Z">
            <w:r w:rsidDel="00000000" w:rsidR="00000000" w:rsidRPr="00000000">
              <w:rPr>
                <w:color w:val="000000"/>
                <w:sz w:val="24"/>
                <w:szCs w:val="24"/>
                <w:rtl w:val="0"/>
              </w:rPr>
              <w:t xml:space="preserve">successfully </w:t>
            </w:r>
          </w:ins>
        </w:sdtContent>
      </w:sdt>
      <w:r w:rsidDel="00000000" w:rsidR="00000000" w:rsidRPr="00000000">
        <w:rPr>
          <w:color w:val="000000"/>
          <w:sz w:val="24"/>
          <w:szCs w:val="24"/>
          <w:rtl w:val="0"/>
        </w:rPr>
        <w:t xml:space="preserve">receiving </w:t>
      </w:r>
      <w:sdt>
        <w:sdtPr>
          <w:tag w:val="goog_rdk_38"/>
        </w:sdtPr>
        <w:sdtContent>
          <w:ins w:author="user" w:id="27" w:date="2021-12-21T12:37:31Z">
            <w:r w:rsidDel="00000000" w:rsidR="00000000" w:rsidRPr="00000000">
              <w:rPr>
                <w:color w:val="000000"/>
                <w:sz w:val="24"/>
                <w:szCs w:val="24"/>
                <w:rtl w:val="0"/>
              </w:rPr>
              <w:t xml:space="preserve">a </w:t>
            </w:r>
          </w:ins>
        </w:sdtContent>
      </w:sdt>
      <w:sdt>
        <w:sdtPr>
          <w:tag w:val="goog_rdk_39"/>
        </w:sdtPr>
        <w:sdtContent>
          <w:del w:author="user" w:id="27" w:date="2021-12-21T12:37:31Z">
            <w:r w:rsidDel="00000000" w:rsidR="00000000" w:rsidRPr="00000000">
              <w:rPr>
                <w:color w:val="000000"/>
                <w:sz w:val="24"/>
                <w:szCs w:val="24"/>
                <w:rtl w:val="0"/>
              </w:rPr>
              <w:delText xml:space="preserve">each sequence number</w:delText>
            </w:r>
          </w:del>
        </w:sdtContent>
      </w:sdt>
      <w:sdt>
        <w:sdtPr>
          <w:tag w:val="goog_rdk_40"/>
        </w:sdtPr>
        <w:sdtContent>
          <w:ins w:author="user" w:id="28" w:date="2021-12-21T12:37:31Z">
            <w:r w:rsidDel="00000000" w:rsidR="00000000" w:rsidRPr="00000000">
              <w:rPr>
                <w:color w:val="000000"/>
                <w:sz w:val="24"/>
                <w:szCs w:val="24"/>
                <w:rtl w:val="0"/>
              </w:rPr>
              <w:t xml:space="preserve">packet</w:t>
            </w:r>
          </w:ins>
        </w:sdtContent>
      </w:sdt>
      <w:r w:rsidDel="00000000" w:rsidR="00000000" w:rsidRPr="00000000">
        <w:rPr>
          <w:color w:val="000000"/>
          <w:sz w:val="24"/>
          <w:szCs w:val="24"/>
          <w:rtl w:val="0"/>
        </w:rPr>
        <w:t xml:space="preserve">, the client should reply an ACK and </w:t>
      </w:r>
      <w:sdt>
        <w:sdtPr>
          <w:tag w:val="goog_rdk_41"/>
        </w:sdtPr>
        <w:sdtContent>
          <w:ins w:author="user" w:id="29" w:date="2021-12-21T12:37:31Z">
            <w:r w:rsidDel="00000000" w:rsidR="00000000" w:rsidRPr="00000000">
              <w:rPr>
                <w:color w:val="000000"/>
                <w:sz w:val="24"/>
                <w:szCs w:val="24"/>
                <w:rtl w:val="0"/>
              </w:rPr>
              <w:t xml:space="preserve">append</w:t>
            </w:r>
          </w:ins>
        </w:sdtContent>
      </w:sdt>
      <w:sdt>
        <w:sdtPr>
          <w:tag w:val="goog_rdk_42"/>
        </w:sdtPr>
        <w:sdtContent>
          <w:del w:author="user" w:id="29" w:date="2021-12-21T12:37:31Z">
            <w:r w:rsidDel="00000000" w:rsidR="00000000" w:rsidRPr="00000000">
              <w:rPr>
                <w:color w:val="000000"/>
                <w:sz w:val="24"/>
                <w:szCs w:val="24"/>
                <w:rtl w:val="0"/>
              </w:rPr>
              <w:delText xml:space="preserve">write</w:delText>
            </w:r>
          </w:del>
        </w:sdtContent>
      </w:sdt>
      <w:r w:rsidDel="00000000" w:rsidR="00000000" w:rsidRPr="00000000">
        <w:rPr>
          <w:color w:val="000000"/>
          <w:sz w:val="24"/>
          <w:szCs w:val="24"/>
          <w:rtl w:val="0"/>
        </w:rPr>
        <w:t xml:space="preserve"> the receiving data to </w:t>
      </w:r>
      <w:sdt>
        <w:sdtPr>
          <w:tag w:val="goog_rdk_43"/>
        </w:sdtPr>
        <w:sdtContent>
          <w:ins w:author="user" w:id="30" w:date="2021-12-21T12:37:31Z">
            <w:r w:rsidDel="00000000" w:rsidR="00000000" w:rsidRPr="00000000">
              <w:rPr>
                <w:color w:val="000000"/>
                <w:sz w:val="24"/>
                <w:szCs w:val="24"/>
                <w:rtl w:val="0"/>
              </w:rPr>
              <w:t xml:space="preserve">the end of a</w:t>
            </w:r>
          </w:ins>
        </w:sdtContent>
      </w:sdt>
      <w:sdt>
        <w:sdtPr>
          <w:tag w:val="goog_rdk_44"/>
        </w:sdtPr>
        <w:sdtContent>
          <w:del w:author="user" w:id="30" w:date="2021-12-21T12:37:31Z">
            <w:r w:rsidDel="00000000" w:rsidR="00000000" w:rsidRPr="00000000">
              <w:rPr>
                <w:color w:val="000000"/>
                <w:sz w:val="24"/>
                <w:szCs w:val="24"/>
                <w:rtl w:val="0"/>
              </w:rPr>
              <w:delText xml:space="preserve">the</w:delText>
            </w:r>
          </w:del>
        </w:sdtContent>
      </w:sdt>
      <w:r w:rsidDel="00000000" w:rsidR="00000000" w:rsidRPr="00000000">
        <w:rPr>
          <w:color w:val="000000"/>
          <w:sz w:val="24"/>
          <w:szCs w:val="24"/>
          <w:rtl w:val="0"/>
        </w:rPr>
        <w:t xml:space="preserve"> file </w:t>
      </w:r>
      <w:sdt>
        <w:sdtPr>
          <w:tag w:val="goog_rdk_45"/>
        </w:sdtPr>
        <w:sdtContent>
          <w:del w:author="user" w:id="31" w:date="2021-12-21T12:37:31Z">
            <w:r w:rsidDel="00000000" w:rsidR="00000000" w:rsidRPr="00000000">
              <w:rPr>
                <w:color w:val="000000"/>
                <w:sz w:val="24"/>
                <w:szCs w:val="24"/>
                <w:rtl w:val="0"/>
              </w:rPr>
              <w:delText xml:space="preserve">if</w:delText>
            </w:r>
          </w:del>
        </w:sdtContent>
      </w:sdt>
      <w:sdt>
        <w:sdtPr>
          <w:tag w:val="goog_rdk_46"/>
        </w:sdtPr>
        <w:sdtContent>
          <w:ins w:author="user" w:id="31" w:date="2021-12-21T12:37:31Z">
            <w:r w:rsidDel="00000000" w:rsidR="00000000" w:rsidRPr="00000000">
              <w:rPr>
                <w:color w:val="000000"/>
                <w:sz w:val="24"/>
                <w:szCs w:val="24"/>
                <w:rtl w:val="0"/>
              </w:rPr>
              <w:t xml:space="preserve">if</w:t>
            </w:r>
          </w:ins>
        </w:sdtContent>
      </w:sdt>
      <w:r w:rsidDel="00000000" w:rsidR="00000000" w:rsidRPr="00000000">
        <w:rPr>
          <w:color w:val="000000"/>
          <w:sz w:val="24"/>
          <w:szCs w:val="24"/>
          <w:rtl w:val="0"/>
        </w:rPr>
        <w:t xml:space="preserve"> the</w:t>
      </w:r>
      <w:sdt>
        <w:sdtPr>
          <w:tag w:val="goog_rdk_47"/>
        </w:sdtPr>
        <w:sdtContent>
          <w:del w:author="user" w:id="32" w:date="2021-12-21T12:37:31Z">
            <w:r w:rsidDel="00000000" w:rsidR="00000000" w:rsidRPr="00000000">
              <w:rPr>
                <w:color w:val="000000"/>
                <w:sz w:val="24"/>
                <w:szCs w:val="24"/>
                <w:rtl w:val="0"/>
              </w:rPr>
              <w:delText xml:space="preserve"> </w:delText>
            </w:r>
          </w:del>
        </w:sdtContent>
      </w:sdt>
      <w:sdt>
        <w:sdtPr>
          <w:tag w:val="goog_rdk_48"/>
        </w:sdtPr>
        <w:sdtContent>
          <w:ins w:author="user" w:id="32" w:date="2021-12-21T12:37:31Z">
            <w:r w:rsidDel="00000000" w:rsidR="00000000" w:rsidRPr="00000000">
              <w:rPr>
                <w:color w:val="000000"/>
                <w:sz w:val="24"/>
                <w:szCs w:val="24"/>
                <w:rtl w:val="0"/>
              </w:rPr>
              <w:t xml:space="preserve"> </w:t>
            </w:r>
          </w:ins>
        </w:sdtContent>
      </w:sdt>
      <w:r w:rsidDel="00000000" w:rsidR="00000000" w:rsidRPr="00000000">
        <w:rPr>
          <w:color w:val="000000"/>
          <w:sz w:val="24"/>
          <w:szCs w:val="24"/>
          <w:rtl w:val="0"/>
        </w:rPr>
        <w:t xml:space="preserve">sequence number </w:t>
      </w:r>
      <w:sdt>
        <w:sdtPr>
          <w:tag w:val="goog_rdk_49"/>
        </w:sdtPr>
        <w:sdtContent>
          <w:ins w:author="user" w:id="33" w:date="2021-12-21T12:37:31Z">
            <w:r w:rsidDel="00000000" w:rsidR="00000000" w:rsidRPr="00000000">
              <w:rPr>
                <w:color w:val="000000"/>
                <w:sz w:val="24"/>
                <w:szCs w:val="24"/>
                <w:rtl w:val="0"/>
              </w:rPr>
              <w:t xml:space="preserve">associated with the packet </w:t>
            </w:r>
          </w:ins>
        </w:sdtContent>
      </w:sdt>
      <w:r w:rsidDel="00000000" w:rsidR="00000000" w:rsidRPr="00000000">
        <w:rPr>
          <w:color w:val="000000"/>
          <w:sz w:val="24"/>
          <w:szCs w:val="24"/>
          <w:rtl w:val="0"/>
        </w:rPr>
        <w:t xml:space="preserve">is valid</w:t>
      </w:r>
      <w:sdt>
        <w:sdtPr>
          <w:tag w:val="goog_rdk_50"/>
        </w:sdtPr>
        <w:sdtContent>
          <w:ins w:author="user" w:id="34" w:date="2021-12-21T12:37:31Z">
            <w:r w:rsidDel="00000000" w:rsidR="00000000" w:rsidRPr="00000000">
              <w:rPr>
                <w:color w:val="000000"/>
                <w:sz w:val="24"/>
                <w:szCs w:val="24"/>
                <w:rtl w:val="0"/>
              </w:rPr>
              <w:t xml:space="preserve">.</w:t>
            </w:r>
          </w:ins>
        </w:sdtContent>
      </w:sdt>
      <w:r w:rsidDel="00000000" w:rsidR="00000000" w:rsidRPr="00000000">
        <w:rPr>
          <w:rtl w:val="0"/>
        </w:rPr>
      </w:r>
    </w:p>
    <w:sdt>
      <w:sdtPr>
        <w:tag w:val="goog_rdk_54"/>
      </w:sdtPr>
      <w:sdtContent>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ind w:left="1047" w:hanging="480"/>
            <w:rPr>
              <w:del w:author="user" w:id="35" w:date="2021-12-21T12:37:31Z"/>
            </w:rPr>
          </w:pPr>
          <w:sdt>
            <w:sdtPr>
              <w:tag w:val="goog_rdk_52"/>
            </w:sdtPr>
            <w:sdtContent>
              <w:ins w:author="user" w:id="35" w:date="2021-12-21T12:37:31Z">
                <w:r w:rsidDel="00000000" w:rsidR="00000000" w:rsidRPr="00000000">
                  <w:rPr>
                    <w:color w:val="000000"/>
                    <w:sz w:val="24"/>
                    <w:szCs w:val="24"/>
                    <w:rtl w:val="0"/>
                  </w:rPr>
                  <w:t xml:space="preserve">In </w:t>
                </w:r>
              </w:ins>
            </w:sdtContent>
          </w:sdt>
          <w:sdt>
            <w:sdtPr>
              <w:tag w:val="goog_rdk_53"/>
            </w:sdtPr>
            <w:sdtContent>
              <w:del w:author="user" w:id="35" w:date="2021-12-21T12:37:31Z">
                <w:r w:rsidDel="00000000" w:rsidR="00000000" w:rsidRPr="00000000">
                  <w:rPr>
                    <w:color w:val="000000"/>
                    <w:sz w:val="24"/>
                    <w:szCs w:val="24"/>
                    <w:rtl w:val="0"/>
                  </w:rPr>
                  <w:delText xml:space="preserve">To simulate packet loss, the client will ignore each packet with probability 0.5</w:delText>
                </w:r>
                <w:r w:rsidDel="00000000" w:rsidR="00000000" w:rsidRPr="00000000">
                  <w:rPr>
                    <w:rtl w:val="0"/>
                  </w:rPr>
                </w:r>
              </w:del>
            </w:sdtContent>
          </w:sdt>
        </w:p>
      </w:sdtContent>
    </w:sdt>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ind w:left="1047" w:hanging="480"/>
        <w:rPr/>
      </w:pPr>
      <w:sdt>
        <w:sdtPr>
          <w:tag w:val="goog_rdk_55"/>
        </w:sdtPr>
        <w:sdtContent>
          <w:del w:author="user" w:id="35" w:date="2021-12-21T12:37:31Z">
            <w:r w:rsidDel="00000000" w:rsidR="00000000" w:rsidRPr="00000000">
              <w:rPr>
                <w:color w:val="000000"/>
                <w:sz w:val="24"/>
                <w:szCs w:val="24"/>
                <w:rtl w:val="0"/>
              </w:rPr>
              <w:delText xml:space="preserve">In the partial code of </w:delText>
            </w:r>
          </w:del>
        </w:sdtContent>
      </w:sdt>
      <w:r w:rsidDel="00000000" w:rsidR="00000000" w:rsidRPr="00000000">
        <w:rPr>
          <w:color w:val="000000"/>
          <w:sz w:val="24"/>
          <w:szCs w:val="24"/>
          <w:rtl w:val="0"/>
        </w:rPr>
        <w:t xml:space="preserve">client.c</w:t>
      </w:r>
      <w:sdt>
        <w:sdtPr>
          <w:tag w:val="goog_rdk_56"/>
        </w:sdtPr>
        <w:sdtContent>
          <w:ins w:author="user" w:id="36" w:date="2021-12-21T12:37:31Z">
            <w:r w:rsidDel="00000000" w:rsidR="00000000" w:rsidRPr="00000000">
              <w:rPr>
                <w:color w:val="000000"/>
                <w:sz w:val="24"/>
                <w:szCs w:val="24"/>
                <w:rtl w:val="0"/>
              </w:rPr>
              <w:t xml:space="preserve"> (which is the partial code of the client program)</w:t>
            </w:r>
          </w:ins>
        </w:sdtContent>
      </w:sdt>
      <w:r w:rsidDel="00000000" w:rsidR="00000000" w:rsidRPr="00000000">
        <w:rPr>
          <w:color w:val="000000"/>
          <w:sz w:val="24"/>
          <w:szCs w:val="24"/>
          <w:rtl w:val="0"/>
        </w:rPr>
        <w:t xml:space="preserve">, you need to</w:t>
      </w:r>
      <w:sdt>
        <w:sdtPr>
          <w:tag w:val="goog_rdk_57"/>
        </w:sdtPr>
        <w:sdtContent>
          <w:ins w:author="user" w:id="37" w:date="2021-12-21T12:37:31Z">
            <w:r w:rsidDel="00000000" w:rsidR="00000000" w:rsidRPr="00000000">
              <w:rPr>
                <w:color w:val="000000"/>
                <w:sz w:val="24"/>
                <w:szCs w:val="24"/>
                <w:rtl w:val="0"/>
              </w:rPr>
              <w:t xml:space="preserve">:</w:t>
            </w:r>
          </w:ins>
        </w:sdtContent>
      </w:sdt>
      <w:r w:rsidDel="00000000" w:rsidR="00000000" w:rsidRPr="00000000">
        <w:rPr>
          <w:color w:val="000000"/>
          <w:sz w:val="24"/>
          <w:szCs w:val="24"/>
          <w:rtl w:val="0"/>
        </w:rPr>
        <w:t xml:space="preserve"> </w:t>
      </w:r>
      <w:sdt>
        <w:sdtPr>
          <w:tag w:val="goog_rdk_58"/>
        </w:sdtPr>
        <w:sdtContent>
          <w:del w:author="user" w:id="38" w:date="2021-12-21T12:37:31Z">
            <w:r w:rsidDel="00000000" w:rsidR="00000000" w:rsidRPr="00000000">
              <w:rPr>
                <w:color w:val="000000"/>
                <w:sz w:val="24"/>
                <w:szCs w:val="24"/>
                <w:rtl w:val="0"/>
              </w:rPr>
              <w:delText xml:space="preserve">complete (see the comments in client.c)</w:delText>
            </w:r>
          </w:del>
        </w:sdtContent>
      </w:sdt>
      <w:r w:rsidDel="00000000" w:rsidR="00000000" w:rsidRPr="00000000">
        <w:rPr>
          <w:rtl w:val="0"/>
        </w:rPr>
      </w:r>
    </w:p>
    <w:p w:rsidR="00000000" w:rsidDel="00000000" w:rsidP="00000000" w:rsidRDefault="00000000" w:rsidRPr="00000000" w14:paraId="00000019">
      <w:pPr>
        <w:numPr>
          <w:ilvl w:val="1"/>
          <w:numId w:val="8"/>
        </w:numPr>
        <w:pBdr>
          <w:top w:space="0" w:sz="0" w:val="nil"/>
          <w:left w:space="0" w:sz="0" w:val="nil"/>
          <w:bottom w:space="0" w:sz="0" w:val="nil"/>
          <w:right w:space="0" w:sz="0" w:val="nil"/>
          <w:between w:space="0" w:sz="0" w:val="nil"/>
        </w:pBdr>
        <w:ind w:left="1527" w:hanging="480"/>
        <w:rPr/>
      </w:pPr>
      <w:sdt>
        <w:sdtPr>
          <w:tag w:val="goog_rdk_60"/>
        </w:sdtPr>
        <w:sdtContent>
          <w:del w:author="user" w:id="39" w:date="2021-12-21T12:37:31Z">
            <w:r w:rsidDel="00000000" w:rsidR="00000000" w:rsidRPr="00000000">
              <w:rPr>
                <w:color w:val="000000"/>
                <w:sz w:val="24"/>
                <w:szCs w:val="24"/>
                <w:rtl w:val="0"/>
              </w:rPr>
              <w:delText xml:space="preserve">// </w:delText>
            </w:r>
          </w:del>
        </w:sdtContent>
      </w:sdt>
      <w:r w:rsidDel="00000000" w:rsidR="00000000" w:rsidRPr="00000000">
        <w:rPr>
          <w:color w:val="000000"/>
          <w:sz w:val="24"/>
          <w:szCs w:val="24"/>
          <w:rtl w:val="0"/>
        </w:rPr>
        <w:t xml:space="preserve">complete </w:t>
      </w:r>
      <w:sdt>
        <w:sdtPr>
          <w:tag w:val="goog_rdk_61"/>
        </w:sdtPr>
        <w:sdtContent>
          <w:ins w:author="user" w:id="40" w:date="2021-12-21T12:37:31Z">
            <w:r w:rsidDel="00000000" w:rsidR="00000000" w:rsidRPr="00000000">
              <w:rPr>
                <w:color w:val="000000"/>
                <w:sz w:val="24"/>
                <w:szCs w:val="24"/>
                <w:rtl w:val="0"/>
              </w:rPr>
              <w:t xml:space="preserve">the </w:t>
            </w:r>
          </w:ins>
        </w:sdtContent>
      </w:sdt>
      <w:sdt>
        <w:sdtPr>
          <w:tag w:val="goog_rdk_62"/>
        </w:sdtPr>
        <w:sdtContent>
          <w:r w:rsidDel="00000000" w:rsidR="00000000" w:rsidRPr="00000000">
            <w:rPr>
              <w:b w:val="1"/>
              <w:color w:val="000000"/>
              <w:sz w:val="24"/>
              <w:szCs w:val="24"/>
              <w:rtl w:val="0"/>
              <w:rPrChange w:author="user" w:id="41" w:date="2021-12-21T12:37:31Z">
                <w:rPr>
                  <w:color w:val="000000"/>
                  <w:sz w:val="24"/>
                  <w:szCs w:val="24"/>
                </w:rPr>
              </w:rPrChange>
            </w:rPr>
            <w:t xml:space="preserve">recvFile()</w:t>
          </w:r>
        </w:sdtContent>
      </w:sdt>
      <w:r w:rsidDel="00000000" w:rsidR="00000000" w:rsidRPr="00000000">
        <w:rPr>
          <w:color w:val="000000"/>
          <w:sz w:val="24"/>
          <w:szCs w:val="24"/>
          <w:rtl w:val="0"/>
        </w:rPr>
        <w:t xml:space="preserve"> function</w:t>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A diagram showing the message flow for stop-and-wait</w:t>
      </w:r>
      <w:sdt>
        <w:sdtPr>
          <w:tag w:val="goog_rdk_63"/>
        </w:sdtPr>
        <w:sdtContent>
          <w:ins w:author="user" w:id="42" w:date="2021-12-21T12:37:31Z">
            <w:r w:rsidDel="00000000" w:rsidR="00000000" w:rsidRPr="00000000">
              <w:rPr>
                <w:color w:val="000000"/>
                <w:sz w:val="24"/>
                <w:szCs w:val="24"/>
                <w:rtl w:val="0"/>
              </w:rPr>
              <w:t xml:space="preserve">. Seq=</w:t>
            </w:r>
          </w:ins>
          <w:sdt>
            <w:sdtPr>
              <w:tag w:val="goog_rdk_64"/>
            </w:sdtPr>
            <w:sdtContent>
              <w:ins w:author="user" w:id="42" w:date="2021-12-21T12:37:31Z">
                <w:r w:rsidDel="00000000" w:rsidR="00000000" w:rsidRPr="00000000">
                  <w:rPr>
                    <w:color w:val="000000"/>
                    <w:sz w:val="24"/>
                    <w:szCs w:val="24"/>
                    <w:rtl w:val="0"/>
                    <w:rPrChange w:author="光漢 馬" w:id="43" w:date="2021-12-21T12:37:31Z">
                      <w:rPr>
                        <w:color w:val="000000"/>
                        <w:sz w:val="24"/>
                        <w:szCs w:val="24"/>
                        <w:highlight w:val="yellow"/>
                      </w:rPr>
                    </w:rPrChange>
                  </w:rPr>
                  <w:t xml:space="preserve">x</w:t>
                </w:r>
              </w:ins>
            </w:sdtContent>
          </w:sdt>
          <w:ins w:author="user" w:id="42" w:date="2021-12-21T12:37:31Z">
            <w:r w:rsidDel="00000000" w:rsidR="00000000" w:rsidRPr="00000000">
              <w:rPr>
                <w:color w:val="000000"/>
                <w:sz w:val="24"/>
                <w:szCs w:val="24"/>
                <w:rtl w:val="0"/>
              </w:rPr>
              <w:t xml:space="preserve"> means</w:t>
            </w:r>
            <w:sdt>
              <w:sdtPr>
                <w:tag w:val="goog_rdk_65"/>
              </w:sdtPr>
              <w:sdtContent>
                <w:r w:rsidDel="00000000" w:rsidR="00000000" w:rsidRPr="00000000">
                  <w:rPr>
                    <w:color w:val="000000"/>
                    <w:sz w:val="24"/>
                    <w:szCs w:val="24"/>
                    <w:rtl w:val="0"/>
                    <w:rPrChange w:author="光漢 馬" w:id="44" w:date="2021-12-21T12:37:31Z">
                      <w:rPr>
                        <w:color w:val="000000"/>
                        <w:sz w:val="24"/>
                        <w:szCs w:val="24"/>
                        <w:highlight w:val="yellow"/>
                      </w:rPr>
                    </w:rPrChange>
                  </w:rPr>
                  <w:t xml:space="preserve"> the xth packet.</w:t>
                </w:r>
              </w:sdtContent>
            </w:sdt>
          </w:ins>
        </w:sdtContent>
      </w:sdt>
      <w:sdt>
        <w:sdtPr>
          <w:tag w:val="goog_rdk_66"/>
        </w:sdtPr>
        <w:sdtContent>
          <w:r w:rsidDel="00000000" w:rsidR="00000000" w:rsidRPr="00000000">
            <w:rPr>
              <w:rtl w:val="0"/>
            </w:rPr>
          </w:r>
        </w:sdtContent>
      </w:sdt>
    </w:p>
    <w:p w:rsidR="00000000" w:rsidDel="00000000" w:rsidP="00000000" w:rsidRDefault="00000000" w:rsidRPr="00000000" w14:paraId="0000001D">
      <w:pPr>
        <w:pBdr>
          <w:top w:space="0" w:sz="0" w:val="nil"/>
          <w:left w:space="0" w:sz="0" w:val="nil"/>
          <w:bottom w:space="0" w:sz="0" w:val="nil"/>
          <w:right w:space="0" w:sz="0" w:val="nil"/>
          <w:between w:space="0" w:sz="0" w:val="nil"/>
        </w:pBdr>
        <w:ind w:left="357" w:firstLine="0"/>
        <w:rPr>
          <w:color w:val="000000"/>
          <w:sz w:val="24"/>
          <w:szCs w:val="24"/>
        </w:rPr>
      </w:pPr>
      <w:r w:rsidDel="00000000" w:rsidR="00000000" w:rsidRPr="00000000">
        <w:rPr>
          <w:color w:val="000000"/>
          <w:sz w:val="24"/>
          <w:szCs w:val="24"/>
        </w:rPr>
        <w:drawing>
          <wp:inline distB="0" distT="0" distL="114300" distR="114300">
            <wp:extent cx="2470785" cy="3684905"/>
            <wp:effectExtent b="0" l="0" r="0" t="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70785" cy="36849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357" w:firstLine="0"/>
        <w:rPr>
          <w:color w:val="000000"/>
          <w:sz w:val="24"/>
          <w:szCs w:val="24"/>
        </w:rPr>
      </w:pPr>
      <w:r w:rsidDel="00000000" w:rsidR="00000000" w:rsidRPr="00000000">
        <w:rPr>
          <w:rtl w:val="0"/>
        </w:rPr>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ind w:left="284" w:hanging="284"/>
        <w:rPr/>
      </w:pPr>
      <w:r w:rsidDel="00000000" w:rsidR="00000000" w:rsidRPr="00000000">
        <w:rPr>
          <w:color w:val="000000"/>
          <w:sz w:val="24"/>
          <w:szCs w:val="24"/>
          <w:rtl w:val="0"/>
        </w:rPr>
        <w:t xml:space="preserve">Bonus (20%)</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firstLine="480"/>
        <w:jc w:val="both"/>
        <w:rPr>
          <w:sz w:val="24"/>
          <w:szCs w:val="24"/>
        </w:rPr>
      </w:pPr>
      <w:r w:rsidDel="00000000" w:rsidR="00000000" w:rsidRPr="00000000">
        <w:rPr>
          <w:sz w:val="24"/>
          <w:szCs w:val="24"/>
          <w:rtl w:val="0"/>
        </w:rPr>
        <w:t xml:space="preserve">Use selective-repeat instead of stop-and-wait, and you should define the window size in the code (ex. #define WND_SIZE 4). For selective-repeat mechanisms, the synchronization between threads may become critical. You can use pthread mutex to organize critical sections such that no more than one critical section can be executed at the same time. For example, you can make three critical sections for sending packets, checking ACK timeout, and handling an ACK packet respectively.</w:t>
      </w:r>
    </w:p>
    <w:sdt>
      <w:sdtPr>
        <w:tag w:val="goog_rdk_88"/>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480"/>
            <w:jc w:val="both"/>
            <w:rPr>
              <w:ins w:author="光漢 馬" w:id="58" w:date="2021-12-21T12:37:31Z"/>
              <w:sz w:val="24"/>
              <w:szCs w:val="24"/>
            </w:rPr>
          </w:pPr>
          <w:r w:rsidDel="00000000" w:rsidR="00000000" w:rsidRPr="00000000">
            <w:rPr>
              <w:sz w:val="24"/>
              <w:szCs w:val="24"/>
              <w:rtl w:val="0"/>
            </w:rPr>
            <w:t xml:space="preserve">The most challenging part is to maintain multiple ACK timers. When one ACK timeout occurs, only the </w:t>
          </w:r>
          <w:sdt>
            <w:sdtPr>
              <w:tag w:val="goog_rdk_67"/>
            </w:sdtPr>
            <w:sdtContent>
              <w:ins w:author="user" w:id="46" w:date="2021-12-21T12:37:31Z">
                <w:r w:rsidDel="00000000" w:rsidR="00000000" w:rsidRPr="00000000">
                  <w:rPr>
                    <w:sz w:val="24"/>
                    <w:szCs w:val="24"/>
                    <w:rtl w:val="0"/>
                  </w:rPr>
                  <w:t xml:space="preserve">packet with the corresponding</w:t>
                </w:r>
              </w:ins>
            </w:sdtContent>
          </w:sdt>
          <w:sdt>
            <w:sdtPr>
              <w:tag w:val="goog_rdk_68"/>
            </w:sdtPr>
            <w:sdtContent>
              <w:del w:author="user" w:id="46" w:date="2021-12-21T12:37:31Z">
                <w:r w:rsidDel="00000000" w:rsidR="00000000" w:rsidRPr="00000000">
                  <w:rPr>
                    <w:sz w:val="24"/>
                    <w:szCs w:val="24"/>
                    <w:rtl w:val="0"/>
                  </w:rPr>
                  <w:delText xml:space="preserve">respective</w:delText>
                </w:r>
              </w:del>
            </w:sdtContent>
          </w:sdt>
          <w:r w:rsidDel="00000000" w:rsidR="00000000" w:rsidRPr="00000000">
            <w:rPr>
              <w:sz w:val="24"/>
              <w:szCs w:val="24"/>
              <w:rtl w:val="0"/>
            </w:rPr>
            <w:t xml:space="preserve"> sequence number needs to be </w:t>
          </w:r>
          <w:sdt>
            <w:sdtPr>
              <w:tag w:val="goog_rdk_69"/>
            </w:sdtPr>
            <w:sdtContent>
              <w:del w:author="user" w:id="47" w:date="2021-12-21T12:37:31Z">
                <w:r w:rsidDel="00000000" w:rsidR="00000000" w:rsidRPr="00000000">
                  <w:rPr>
                    <w:sz w:val="24"/>
                    <w:szCs w:val="24"/>
                    <w:rtl w:val="0"/>
                  </w:rPr>
                  <w:delText xml:space="preserve">p</w:delText>
                </w:r>
              </w:del>
            </w:sdtContent>
          </w:sdt>
          <w:r w:rsidDel="00000000" w:rsidR="00000000" w:rsidRPr="00000000">
            <w:rPr>
              <w:sz w:val="24"/>
              <w:szCs w:val="24"/>
              <w:rtl w:val="0"/>
            </w:rPr>
            <w:t xml:space="preserve">resent. The other important part is to maintain the sliding window. At the server side, the sliding window </w:t>
          </w:r>
          <w:sdt>
            <w:sdtPr>
              <w:tag w:val="goog_rdk_70"/>
            </w:sdtPr>
            <w:sdtContent>
              <w:ins w:author="user" w:id="48" w:date="2021-12-21T12:37:31Z">
                <w:r w:rsidDel="00000000" w:rsidR="00000000" w:rsidRPr="00000000">
                  <w:rPr>
                    <w:sz w:val="24"/>
                    <w:szCs w:val="24"/>
                    <w:rtl w:val="0"/>
                  </w:rPr>
                  <w:t xml:space="preserve">may</w:t>
                </w:r>
              </w:ins>
            </w:sdtContent>
          </w:sdt>
          <w:sdt>
            <w:sdtPr>
              <w:tag w:val="goog_rdk_71"/>
            </w:sdtPr>
            <w:sdtContent>
              <w:del w:author="user" w:id="48" w:date="2021-12-21T12:37:31Z">
                <w:r w:rsidDel="00000000" w:rsidR="00000000" w:rsidRPr="00000000">
                  <w:rPr>
                    <w:sz w:val="24"/>
                    <w:szCs w:val="24"/>
                    <w:rtl w:val="0"/>
                  </w:rPr>
                  <w:delText xml:space="preserve">will</w:delText>
                </w:r>
              </w:del>
            </w:sdtContent>
          </w:sdt>
          <w:r w:rsidDel="00000000" w:rsidR="00000000" w:rsidRPr="00000000">
            <w:rPr>
              <w:sz w:val="24"/>
              <w:szCs w:val="24"/>
              <w:rtl w:val="0"/>
            </w:rPr>
            <w:t xml:space="preserve"> move </w:t>
          </w:r>
          <w:sdt>
            <w:sdtPr>
              <w:tag w:val="goog_rdk_72"/>
            </w:sdtPr>
            <w:sdtContent>
              <w:del w:author="user" w:id="49" w:date="2021-12-21T12:37:31Z">
                <w:r w:rsidDel="00000000" w:rsidR="00000000" w:rsidRPr="00000000">
                  <w:rPr>
                    <w:sz w:val="24"/>
                    <w:szCs w:val="24"/>
                    <w:rtl w:val="0"/>
                  </w:rPr>
                  <w:delText xml:space="preserve">when</w:delText>
                </w:r>
              </w:del>
            </w:sdtContent>
          </w:sdt>
          <w:sdt>
            <w:sdtPr>
              <w:tag w:val="goog_rdk_73"/>
            </w:sdtPr>
            <w:sdtContent>
              <w:ins w:author="user" w:id="49" w:date="2021-12-21T12:37:31Z">
                <w:r w:rsidDel="00000000" w:rsidR="00000000" w:rsidRPr="00000000">
                  <w:rPr>
                    <w:sz w:val="24"/>
                    <w:szCs w:val="24"/>
                    <w:rtl w:val="0"/>
                  </w:rPr>
                  <w:t xml:space="preserve">when</w:t>
                </w:r>
              </w:ins>
            </w:sdtContent>
          </w:sdt>
          <w:r w:rsidDel="00000000" w:rsidR="00000000" w:rsidRPr="00000000">
            <w:rPr>
              <w:sz w:val="24"/>
              <w:szCs w:val="24"/>
              <w:rtl w:val="0"/>
            </w:rPr>
            <w:t xml:space="preserve"> </w:t>
          </w:r>
          <w:sdt>
            <w:sdtPr>
              <w:tag w:val="goog_rdk_74"/>
            </w:sdtPr>
            <w:sdtContent>
              <w:ins w:author="user" w:id="50" w:date="2021-12-21T12:37:31Z">
                <w:r w:rsidDel="00000000" w:rsidR="00000000" w:rsidRPr="00000000">
                  <w:rPr>
                    <w:sz w:val="24"/>
                    <w:szCs w:val="24"/>
                    <w:rtl w:val="0"/>
                  </w:rPr>
                  <w:t xml:space="preserve">an </w:t>
                </w:r>
              </w:ins>
            </w:sdtContent>
          </w:sdt>
          <w:sdt>
            <w:sdtPr>
              <w:tag w:val="goog_rdk_75"/>
            </w:sdtPr>
            <w:sdtContent>
              <w:del w:author="user" w:id="50" w:date="2021-12-21T12:37:31Z">
                <w:r w:rsidDel="00000000" w:rsidR="00000000" w:rsidRPr="00000000">
                  <w:rPr>
                    <w:sz w:val="24"/>
                    <w:szCs w:val="24"/>
                    <w:rtl w:val="0"/>
                  </w:rPr>
                  <w:delText xml:space="preserve">the </w:delText>
                </w:r>
              </w:del>
            </w:sdtContent>
          </w:sdt>
          <w:r w:rsidDel="00000000" w:rsidR="00000000" w:rsidRPr="00000000">
            <w:rPr>
              <w:sz w:val="24"/>
              <w:szCs w:val="24"/>
              <w:rtl w:val="0"/>
            </w:rPr>
            <w:t xml:space="preserve">ACK</w:t>
          </w:r>
          <w:sdt>
            <w:sdtPr>
              <w:tag w:val="goog_rdk_76"/>
            </w:sdtPr>
            <w:sdtContent>
              <w:del w:author="user" w:id="51" w:date="2021-12-21T12:37:31Z">
                <w:r w:rsidDel="00000000" w:rsidR="00000000" w:rsidRPr="00000000">
                  <w:rPr>
                    <w:sz w:val="24"/>
                    <w:szCs w:val="24"/>
                    <w:rtl w:val="0"/>
                  </w:rPr>
                  <w:delText xml:space="preserve">s</w:delText>
                </w:r>
              </w:del>
            </w:sdtContent>
          </w:sdt>
          <w:r w:rsidDel="00000000" w:rsidR="00000000" w:rsidRPr="00000000">
            <w:rPr>
              <w:sz w:val="24"/>
              <w:szCs w:val="24"/>
              <w:rtl w:val="0"/>
            </w:rPr>
            <w:t xml:space="preserve"> </w:t>
          </w:r>
          <w:sdt>
            <w:sdtPr>
              <w:tag w:val="goog_rdk_77"/>
            </w:sdtPr>
            <w:sdtContent>
              <w:del w:author="user" w:id="52" w:date="2021-12-21T12:37:31Z">
                <w:r w:rsidDel="00000000" w:rsidR="00000000" w:rsidRPr="00000000">
                  <w:rPr>
                    <w:sz w:val="24"/>
                    <w:szCs w:val="24"/>
                    <w:rtl w:val="0"/>
                  </w:rPr>
                  <w:delText xml:space="preserve">of the sequence number in the window </w:delText>
                </w:r>
              </w:del>
            </w:sdtContent>
          </w:sdt>
          <w:r w:rsidDel="00000000" w:rsidR="00000000" w:rsidRPr="00000000">
            <w:rPr>
              <w:sz w:val="24"/>
              <w:szCs w:val="24"/>
              <w:rtl w:val="0"/>
            </w:rPr>
            <w:t xml:space="preserve">is received. At the client side, the sliding window will move </w:t>
          </w:r>
          <w:sdt>
            <w:sdtPr>
              <w:tag w:val="goog_rdk_78"/>
            </w:sdtPr>
            <w:sdtContent>
              <w:ins w:author="user" w:id="53" w:date="2021-12-21T12:37:31Z">
                <w:r w:rsidDel="00000000" w:rsidR="00000000" w:rsidRPr="00000000">
                  <w:rPr>
                    <w:sz w:val="24"/>
                    <w:szCs w:val="24"/>
                    <w:rtl w:val="0"/>
                  </w:rPr>
                  <w:t xml:space="preserve">when </w:t>
                </w:r>
              </w:ins>
            </w:sdtContent>
          </w:sdt>
          <w:sdt>
            <w:sdtPr>
              <w:tag w:val="goog_rdk_79"/>
            </w:sdtPr>
            <w:sdtContent>
              <w:del w:author="user" w:id="53" w:date="2021-12-21T12:37:31Z">
                <w:r w:rsidDel="00000000" w:rsidR="00000000" w:rsidRPr="00000000">
                  <w:rPr>
                    <w:sz w:val="24"/>
                    <w:szCs w:val="24"/>
                    <w:rtl w:val="0"/>
                  </w:rPr>
                  <w:delText xml:space="preserve">correspondingly and </w:delText>
                </w:r>
              </w:del>
            </w:sdtContent>
          </w:sdt>
          <w:sdt>
            <w:sdtPr>
              <w:tag w:val="goog_rdk_80"/>
            </w:sdtPr>
            <w:sdtContent>
              <w:ins w:author="user" w:id="54" w:date="2021-12-21T12:37:31Z">
                <w:r w:rsidDel="00000000" w:rsidR="00000000" w:rsidRPr="00000000">
                  <w:rPr>
                    <w:sz w:val="24"/>
                    <w:szCs w:val="24"/>
                    <w:rtl w:val="0"/>
                  </w:rPr>
                  <w:t xml:space="preserve">in-order </w:t>
                </w:r>
              </w:ins>
            </w:sdtContent>
          </w:sdt>
          <w:sdt>
            <w:sdtPr>
              <w:tag w:val="goog_rdk_81"/>
            </w:sdtPr>
            <w:sdtContent>
              <w:del w:author="user" w:id="54" w:date="2021-12-21T12:37:31Z">
                <w:r w:rsidDel="00000000" w:rsidR="00000000" w:rsidRPr="00000000">
                  <w:rPr>
                    <w:sz w:val="24"/>
                    <w:szCs w:val="24"/>
                    <w:rtl w:val="0"/>
                  </w:rPr>
                  <w:delText xml:space="preserve">the </w:delText>
                </w:r>
              </w:del>
            </w:sdtContent>
          </w:sdt>
          <w:r w:rsidDel="00000000" w:rsidR="00000000" w:rsidRPr="00000000">
            <w:rPr>
              <w:sz w:val="24"/>
              <w:szCs w:val="24"/>
              <w:rtl w:val="0"/>
            </w:rPr>
            <w:t xml:space="preserve">data </w:t>
          </w:r>
          <w:sdt>
            <w:sdtPr>
              <w:tag w:val="goog_rdk_82"/>
            </w:sdtPr>
            <w:sdtContent>
              <w:ins w:author="user" w:id="55" w:date="2021-12-21T12:37:31Z">
                <w:r w:rsidDel="00000000" w:rsidR="00000000" w:rsidRPr="00000000">
                  <w:rPr>
                    <w:sz w:val="24"/>
                    <w:szCs w:val="24"/>
                    <w:rtl w:val="0"/>
                  </w:rPr>
                  <w:t xml:space="preserve">is received (which will be </w:t>
                </w:r>
              </w:ins>
            </w:sdtContent>
          </w:sdt>
          <w:sdt>
            <w:sdtPr>
              <w:tag w:val="goog_rdk_83"/>
            </w:sdtPr>
            <w:sdtContent>
              <w:del w:author="user" w:id="55" w:date="2021-12-21T12:37:31Z">
                <w:r w:rsidDel="00000000" w:rsidR="00000000" w:rsidRPr="00000000">
                  <w:rPr>
                    <w:sz w:val="24"/>
                    <w:szCs w:val="24"/>
                    <w:rtl w:val="0"/>
                  </w:rPr>
                  <w:delText xml:space="preserve">should be w</w:delText>
                </w:r>
              </w:del>
            </w:sdtContent>
          </w:sdt>
          <w:sdt>
            <w:sdtPr>
              <w:tag w:val="goog_rdk_84"/>
            </w:sdtPr>
            <w:sdtContent>
              <w:ins w:author="user" w:id="56" w:date="2021-12-21T12:37:31Z">
                <w:r w:rsidDel="00000000" w:rsidR="00000000" w:rsidRPr="00000000">
                  <w:rPr>
                    <w:sz w:val="24"/>
                    <w:szCs w:val="24"/>
                    <w:rtl w:val="0"/>
                  </w:rPr>
                  <w:t xml:space="preserve">w</w:t>
                </w:r>
              </w:ins>
            </w:sdtContent>
          </w:sdt>
          <w:r w:rsidDel="00000000" w:rsidR="00000000" w:rsidRPr="00000000">
            <w:rPr>
              <w:sz w:val="24"/>
              <w:szCs w:val="24"/>
              <w:rtl w:val="0"/>
            </w:rPr>
            <w:t xml:space="preserve">ritten to the file</w:t>
          </w:r>
          <w:sdt>
            <w:sdtPr>
              <w:tag w:val="goog_rdk_85"/>
            </w:sdtPr>
            <w:sdtContent>
              <w:ins w:author="user" w:id="57" w:date="2021-12-21T12:37:31Z">
                <w:r w:rsidDel="00000000" w:rsidR="00000000" w:rsidRPr="00000000">
                  <w:rPr>
                    <w:sz w:val="24"/>
                    <w:szCs w:val="24"/>
                    <w:rtl w:val="0"/>
                  </w:rPr>
                  <w:t xml:space="preserve">)</w:t>
                </w:r>
              </w:ins>
            </w:sdtContent>
          </w:sdt>
          <w:sdt>
            <w:sdtPr>
              <w:tag w:val="goog_rdk_86"/>
            </w:sdtPr>
            <w:sdtContent>
              <w:del w:author="user" w:id="57" w:date="2021-12-21T12:37:31Z">
                <w:r w:rsidDel="00000000" w:rsidR="00000000" w:rsidRPr="00000000">
                  <w:rPr>
                    <w:sz w:val="24"/>
                    <w:szCs w:val="24"/>
                    <w:rtl w:val="0"/>
                  </w:rPr>
                  <w:delText xml:space="preserve"> in order</w:delText>
                </w:r>
              </w:del>
            </w:sdtContent>
          </w:sdt>
          <w:r w:rsidDel="00000000" w:rsidR="00000000" w:rsidRPr="00000000">
            <w:rPr>
              <w:sz w:val="24"/>
              <w:szCs w:val="24"/>
              <w:rtl w:val="0"/>
            </w:rPr>
            <w:t xml:space="preserve">.</w:t>
          </w:r>
          <w:sdt>
            <w:sdtPr>
              <w:tag w:val="goog_rdk_87"/>
            </w:sdtPr>
            <w:sdtContent>
              <w:ins w:author="光漢 馬" w:id="58" w:date="2021-12-21T12:37:31Z">
                <w:r w:rsidDel="00000000" w:rsidR="00000000" w:rsidRPr="00000000">
                  <w:rPr>
                    <w:rtl w:val="0"/>
                  </w:rPr>
                </w:r>
              </w:ins>
            </w:sdtContent>
          </w:sdt>
        </w:p>
      </w:sdtContent>
    </w:sdt>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480"/>
        <w:jc w:val="both"/>
        <w:rPr>
          <w:color w:val="000000"/>
          <w:sz w:val="24"/>
          <w:szCs w:val="24"/>
        </w:rPr>
      </w:pPr>
      <w:sdt>
        <w:sdtPr>
          <w:tag w:val="goog_rdk_89"/>
        </w:sdtPr>
        <w:sdtContent>
          <w:ins w:author="光漢 馬" w:id="58" w:date="2021-12-21T12:37:31Z">
            <w:r w:rsidDel="00000000" w:rsidR="00000000" w:rsidRPr="00000000">
              <w:rPr>
                <w:color w:val="000000"/>
                <w:sz w:val="24"/>
                <w:szCs w:val="24"/>
                <w:rtl w:val="0"/>
              </w:rPr>
              <w:t xml:space="preserve">You</w:t>
            </w:r>
            <w:r w:rsidDel="00000000" w:rsidR="00000000" w:rsidRPr="00000000">
              <w:rPr>
                <w:sz w:val="24"/>
                <w:szCs w:val="24"/>
                <w:rtl w:val="0"/>
              </w:rPr>
              <w:t xml:space="preserve"> must start with the code we provide and complete the client and server programs.</w:t>
            </w:r>
          </w:ins>
        </w:sdtContent>
      </w:sdt>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ind w:left="284" w:hanging="284"/>
        <w:rPr/>
      </w:pPr>
      <w:sdt>
        <w:sdtPr>
          <w:tag w:val="goog_rdk_91"/>
        </w:sdtPr>
        <w:sdtContent>
          <w:ins w:author="user" w:id="59" w:date="2021-12-21T12:37:31Z">
            <w:r w:rsidDel="00000000" w:rsidR="00000000" w:rsidRPr="00000000">
              <w:rPr>
                <w:color w:val="000000"/>
                <w:sz w:val="24"/>
                <w:szCs w:val="24"/>
                <w:rtl w:val="0"/>
              </w:rPr>
              <w:t xml:space="preserve">Information about </w:t>
            </w:r>
          </w:ins>
        </w:sdtContent>
      </w:sdt>
      <w:sdt>
        <w:sdtPr>
          <w:tag w:val="goog_rdk_92"/>
        </w:sdtPr>
        <w:sdtContent>
          <w:del w:author="user" w:id="59" w:date="2021-12-21T12:37:31Z">
            <w:r w:rsidDel="00000000" w:rsidR="00000000" w:rsidRPr="00000000">
              <w:rPr>
                <w:color w:val="000000"/>
                <w:sz w:val="24"/>
                <w:szCs w:val="24"/>
                <w:rtl w:val="0"/>
              </w:rPr>
              <w:delText xml:space="preserve">Examples</w:delText>
            </w:r>
          </w:del>
        </w:sdtContent>
      </w:sdt>
      <w:sdt>
        <w:sdtPr>
          <w:tag w:val="goog_rdk_93"/>
        </w:sdtPr>
        <w:sdtContent>
          <w:ins w:author="user" w:id="60" w:date="2021-12-21T12:37:31Z">
            <w:r w:rsidDel="00000000" w:rsidR="00000000" w:rsidRPr="00000000">
              <w:rPr>
                <w:color w:val="000000"/>
                <w:sz w:val="24"/>
                <w:szCs w:val="24"/>
                <w:rtl w:val="0"/>
              </w:rPr>
              <w:t xml:space="preserve">makefile and threads</w:t>
            </w:r>
          </w:ins>
        </w:sdtContent>
      </w:sdt>
      <w:r w:rsidDel="00000000" w:rsidR="00000000" w:rsidRPr="00000000">
        <w:rPr>
          <w:rtl w:val="0"/>
        </w:rPr>
      </w:r>
    </w:p>
    <w:sdt>
      <w:sdtPr>
        <w:tag w:val="goog_rdk_96"/>
      </w:sdtPr>
      <w:sdtContent>
        <w:p w:rsidR="00000000" w:rsidDel="00000000" w:rsidP="00000000" w:rsidRDefault="00000000" w:rsidRPr="00000000" w14:paraId="00000026">
          <w:pPr>
            <w:rPr>
              <w:del w:author="user" w:id="61" w:date="2021-12-21T12:37:31Z"/>
              <w:sz w:val="24"/>
              <w:szCs w:val="24"/>
            </w:rPr>
          </w:pPr>
          <w:sdt>
            <w:sdtPr>
              <w:tag w:val="goog_rdk_95"/>
            </w:sdtPr>
            <w:sdtContent>
              <w:del w:author="user" w:id="61" w:date="2021-12-21T12:37:31Z">
                <w:r w:rsidDel="00000000" w:rsidR="00000000" w:rsidRPr="00000000">
                  <w:rPr>
                    <w:sz w:val="24"/>
                    <w:szCs w:val="24"/>
                    <w:rtl w:val="0"/>
                  </w:rPr>
                  <w:delText xml:space="preserve">When you finish coding server.c and client.c, you have to use makefile to make an executable file.</w:delText>
                </w:r>
              </w:del>
            </w:sdtContent>
          </w:sdt>
        </w:p>
      </w:sdtContent>
    </w:sdt>
    <w:p w:rsidR="00000000" w:rsidDel="00000000" w:rsidP="00000000" w:rsidRDefault="00000000" w:rsidRPr="00000000" w14:paraId="00000027">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Us</w:t>
      </w:r>
      <w:sdt>
        <w:sdtPr>
          <w:tag w:val="goog_rdk_97"/>
        </w:sdtPr>
        <w:sdtContent>
          <w:ins w:author="user" w:id="62" w:date="2021-12-21T12:37:31Z">
            <w:r w:rsidDel="00000000" w:rsidR="00000000" w:rsidRPr="00000000">
              <w:rPr>
                <w:sz w:val="24"/>
                <w:szCs w:val="24"/>
                <w:rtl w:val="0"/>
              </w:rPr>
              <w:t xml:space="preserve">e</w:t>
            </w:r>
          </w:ins>
        </w:sdtContent>
      </w:sdt>
      <w:sdt>
        <w:sdtPr>
          <w:tag w:val="goog_rdk_98"/>
        </w:sdtPr>
        <w:sdtContent>
          <w:del w:author="user" w:id="62" w:date="2021-12-21T12:37:31Z">
            <w:r w:rsidDel="00000000" w:rsidR="00000000" w:rsidRPr="00000000">
              <w:rPr>
                <w:sz w:val="24"/>
                <w:szCs w:val="24"/>
                <w:rtl w:val="0"/>
              </w:rPr>
              <w:delText xml:space="preserve">ing</w:delText>
            </w:r>
          </w:del>
        </w:sdtContent>
      </w:sdt>
      <w:r w:rsidDel="00000000" w:rsidR="00000000" w:rsidRPr="00000000">
        <w:rPr>
          <w:sz w:val="24"/>
          <w:szCs w:val="24"/>
          <w:rtl w:val="0"/>
        </w:rPr>
        <w:t xml:space="preserve"> makefile </w:t>
      </w:r>
      <w:sdt>
        <w:sdtPr>
          <w:tag w:val="goog_rdk_99"/>
        </w:sdtPr>
        <w:sdtContent>
          <w:ins w:author="user" w:id="63" w:date="2021-12-21T12:37:31Z">
            <w:r w:rsidDel="00000000" w:rsidR="00000000" w:rsidRPr="00000000">
              <w:rPr>
                <w:sz w:val="24"/>
                <w:szCs w:val="24"/>
                <w:rtl w:val="0"/>
              </w:rPr>
              <w:t xml:space="preserve">to generate executable files for server.c and client.c</w:t>
            </w:r>
          </w:ins>
        </w:sdtContent>
      </w:sdt>
      <w:sdt>
        <w:sdtPr>
          <w:tag w:val="goog_rdk_100"/>
        </w:sdtPr>
        <w:sdtContent>
          <w:del w:author="user" w:id="63" w:date="2021-12-21T12:37:31Z">
            <w:r w:rsidDel="00000000" w:rsidR="00000000" w:rsidRPr="00000000">
              <w:rPr>
                <w:sz w:val="24"/>
                <w:szCs w:val="24"/>
                <w:rtl w:val="0"/>
              </w:rPr>
              <w:delText xml:space="preserve">for Basic part </w:delText>
            </w:r>
          </w:del>
        </w:sdtContent>
      </w:sdt>
      <w:r w:rsidDel="00000000" w:rsidR="00000000" w:rsidRPr="00000000">
        <w:rPr>
          <w:sz w:val="24"/>
          <w:szCs w:val="24"/>
          <w:rtl w:val="0"/>
        </w:rPr>
        <w:t xml:space="preserve">:</w:t>
      </w:r>
    </w:p>
    <w:p w:rsidR="00000000" w:rsidDel="00000000" w:rsidP="00000000" w:rsidRDefault="00000000" w:rsidRPr="00000000" w14:paraId="00000029">
      <w:pPr>
        <w:numPr>
          <w:ilvl w:val="0"/>
          <w:numId w:val="14"/>
        </w:numPr>
        <w:ind w:left="720" w:hanging="360"/>
        <w:rPr>
          <w:sz w:val="24"/>
          <w:szCs w:val="24"/>
        </w:rPr>
      </w:pPr>
      <w:bookmarkStart w:colFirst="0" w:colLast="0" w:name="_heading=h.1fob9te" w:id="1"/>
      <w:bookmarkEnd w:id="1"/>
      <w:r w:rsidDel="00000000" w:rsidR="00000000" w:rsidRPr="00000000">
        <w:rPr>
          <w:sz w:val="24"/>
          <w:szCs w:val="24"/>
          <w:rtl w:val="0"/>
        </w:rPr>
        <w:t xml:space="preserve">Use the "cd" command</w:t>
      </w:r>
      <w:sdt>
        <w:sdtPr>
          <w:tag w:val="goog_rdk_101"/>
        </w:sdtPr>
        <w:sdtContent>
          <w:ins w:author="user" w:id="64" w:date="2021-12-21T12:37:31Z">
            <w:r w:rsidDel="00000000" w:rsidR="00000000" w:rsidRPr="00000000">
              <w:rPr>
                <w:sz w:val="24"/>
                <w:szCs w:val="24"/>
                <w:rtl w:val="0"/>
              </w:rPr>
              <w:t xml:space="preserve"> to</w:t>
            </w:r>
          </w:ins>
        </w:sdtContent>
      </w:sdt>
      <w:sdt>
        <w:sdtPr>
          <w:tag w:val="goog_rdk_102"/>
        </w:sdtPr>
        <w:sdtContent>
          <w:del w:author="user" w:id="64" w:date="2021-12-21T12:37:31Z">
            <w:r w:rsidDel="00000000" w:rsidR="00000000" w:rsidRPr="00000000">
              <w:rPr>
                <w:sz w:val="24"/>
                <w:szCs w:val="24"/>
                <w:rtl w:val="0"/>
              </w:rPr>
              <w:delText xml:space="preserve">,</w:delText>
            </w:r>
          </w:del>
        </w:sdtContent>
      </w:sdt>
      <w:r w:rsidDel="00000000" w:rsidR="00000000" w:rsidRPr="00000000">
        <w:rPr>
          <w:sz w:val="24"/>
          <w:szCs w:val="24"/>
          <w:rtl w:val="0"/>
        </w:rPr>
        <w:t xml:space="preserve"> change the current path to where you put the server.c and client.c file.</w:t>
      </w:r>
    </w:p>
    <w:p w:rsidR="00000000" w:rsidDel="00000000" w:rsidP="00000000" w:rsidRDefault="00000000" w:rsidRPr="00000000" w14:paraId="0000002A">
      <w:pPr>
        <w:numPr>
          <w:ilvl w:val="0"/>
          <w:numId w:val="14"/>
        </w:numPr>
        <w:ind w:left="720" w:hanging="360"/>
        <w:rPr>
          <w:sz w:val="24"/>
          <w:szCs w:val="24"/>
        </w:rPr>
      </w:pPr>
      <w:r w:rsidDel="00000000" w:rsidR="00000000" w:rsidRPr="00000000">
        <w:rPr>
          <w:sz w:val="24"/>
          <w:szCs w:val="24"/>
          <w:rtl w:val="0"/>
        </w:rPr>
        <w:t xml:space="preserve">Type "sudo apt install make", install make.</w:t>
      </w:r>
    </w:p>
    <w:p w:rsidR="00000000" w:rsidDel="00000000" w:rsidP="00000000" w:rsidRDefault="00000000" w:rsidRPr="00000000" w14:paraId="0000002B">
      <w:pPr>
        <w:numPr>
          <w:ilvl w:val="0"/>
          <w:numId w:val="14"/>
        </w:numPr>
        <w:ind w:left="720" w:hanging="360"/>
        <w:rPr>
          <w:sz w:val="24"/>
          <w:szCs w:val="24"/>
        </w:rPr>
      </w:pPr>
      <w:r w:rsidDel="00000000" w:rsidR="00000000" w:rsidRPr="00000000">
        <w:rPr>
          <w:sz w:val="24"/>
          <w:szCs w:val="24"/>
          <w:rtl w:val="0"/>
        </w:rPr>
        <w:t xml:space="preserve">Type "make", make an executable file of server.c and client.c.</w:t>
      </w:r>
    </w:p>
    <w:p w:rsidR="00000000" w:rsidDel="00000000" w:rsidP="00000000" w:rsidRDefault="00000000" w:rsidRPr="00000000" w14:paraId="0000002C">
      <w:pPr>
        <w:numPr>
          <w:ilvl w:val="0"/>
          <w:numId w:val="14"/>
        </w:numPr>
        <w:ind w:left="720" w:hanging="360"/>
        <w:rPr>
          <w:sz w:val="24"/>
          <w:szCs w:val="24"/>
        </w:rPr>
      </w:pPr>
      <w:r w:rsidDel="00000000" w:rsidR="00000000" w:rsidRPr="00000000">
        <w:rPr>
          <w:sz w:val="24"/>
          <w:szCs w:val="24"/>
          <w:rtl w:val="0"/>
        </w:rPr>
        <w:t xml:space="preserve">If you want to delete server.out and client.out, type "make clean".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Learn more about makefile:</w:t>
      </w:r>
    </w:p>
    <w:p w:rsidR="00000000" w:rsidDel="00000000" w:rsidP="00000000" w:rsidRDefault="00000000" w:rsidRPr="00000000" w14:paraId="0000002F">
      <w:pPr>
        <w:pBdr>
          <w:top w:space="0" w:sz="0" w:val="nil"/>
          <w:left w:space="0" w:sz="0" w:val="nil"/>
          <w:bottom w:space="0" w:sz="0" w:val="nil"/>
          <w:right w:space="0" w:sz="0" w:val="nil"/>
          <w:between w:space="0" w:sz="0" w:val="nil"/>
        </w:pBdr>
        <w:ind w:firstLine="720"/>
        <w:rPr>
          <w:color w:val="0000ff"/>
          <w:sz w:val="24"/>
          <w:szCs w:val="24"/>
        </w:rPr>
      </w:pPr>
      <w:hyperlink r:id="rId10">
        <w:r w:rsidDel="00000000" w:rsidR="00000000" w:rsidRPr="00000000">
          <w:rPr>
            <w:color w:val="0000ff"/>
            <w:sz w:val="24"/>
            <w:szCs w:val="24"/>
            <w:u w:val="single"/>
            <w:rtl w:val="0"/>
          </w:rPr>
          <w:t xml:space="preserve">https://mropengate.blogspot.com/2018/01/makefile.html</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Learn more about basic linux file management:</w:t>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720"/>
        <w:rPr>
          <w:color w:val="0000ff"/>
          <w:sz w:val="24"/>
          <w:szCs w:val="24"/>
        </w:rPr>
      </w:pPr>
      <w:hyperlink r:id="rId11">
        <w:r w:rsidDel="00000000" w:rsidR="00000000" w:rsidRPr="00000000">
          <w:rPr>
            <w:color w:val="0000ff"/>
            <w:sz w:val="24"/>
            <w:szCs w:val="24"/>
            <w:rtl w:val="0"/>
          </w:rPr>
          <w:t xml:space="preserve">http://linux.vbird.org/linux_basic/0220filemanager/0220filemanager.php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firstLine="720"/>
        <w:rPr>
          <w:color w:val="0000ff"/>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ff"/>
          <w:sz w:val="24"/>
          <w:szCs w:val="24"/>
        </w:rPr>
      </w:pPr>
      <w:r w:rsidDel="00000000" w:rsidR="00000000" w:rsidRPr="00000000">
        <w:rPr>
          <w:sz w:val="24"/>
          <w:szCs w:val="24"/>
          <w:rtl w:val="0"/>
        </w:rPr>
        <w:t xml:space="preserve">Maintaining thread for Bonus part:</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Type "ps -A" to watch </w:t>
      </w:r>
      <w:sdt>
        <w:sdtPr>
          <w:tag w:val="goog_rdk_103"/>
        </w:sdtPr>
        <w:sdtContent>
          <w:del w:author="user" w:id="65" w:date="2021-12-21T12:37:31Z">
            <w:r w:rsidDel="00000000" w:rsidR="00000000" w:rsidRPr="00000000">
              <w:rPr>
                <w:sz w:val="24"/>
                <w:szCs w:val="24"/>
                <w:rtl w:val="0"/>
              </w:rPr>
              <w:delText xml:space="preserve"> </w:delText>
            </w:r>
          </w:del>
        </w:sdtContent>
      </w:sdt>
      <w:r w:rsidDel="00000000" w:rsidR="00000000" w:rsidRPr="00000000">
        <w:rPr>
          <w:sz w:val="24"/>
          <w:szCs w:val="24"/>
          <w:rtl w:val="0"/>
        </w:rPr>
        <w:t xml:space="preserve">process id.</w:t>
      </w:r>
    </w:p>
    <w:p w:rsidR="00000000" w:rsidDel="00000000" w:rsidP="00000000" w:rsidRDefault="00000000" w:rsidRPr="00000000" w14:paraId="00000035">
      <w:pPr>
        <w:ind w:firstLine="720"/>
        <w:rPr>
          <w:sz w:val="24"/>
          <w:szCs w:val="24"/>
        </w:rPr>
      </w:pPr>
      <w:r w:rsidDel="00000000" w:rsidR="00000000" w:rsidRPr="00000000">
        <w:rPr>
          <w:sz w:val="24"/>
          <w:szCs w:val="24"/>
        </w:rPr>
        <w:drawing>
          <wp:inline distB="114300" distT="114300" distL="114300" distR="114300">
            <wp:extent cx="5274000" cy="2743200"/>
            <wp:effectExtent b="0" l="0" r="0" t="0"/>
            <wp:docPr id="5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74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Type "ps -T -p {pid eg. 31166}" to see # of thread</w:t>
      </w:r>
      <w:sdt>
        <w:sdtPr>
          <w:tag w:val="goog_rdk_104"/>
        </w:sdtPr>
        <w:sdtContent>
          <w:ins w:author="user" w:id="66" w:date="2021-12-21T12:37:31Z">
            <w:r w:rsidDel="00000000" w:rsidR="00000000" w:rsidRPr="00000000">
              <w:rPr>
                <w:sz w:val="24"/>
                <w:szCs w:val="24"/>
                <w:rtl w:val="0"/>
              </w:rPr>
              <w:t xml:space="preserve">s</w:t>
            </w:r>
          </w:ins>
        </w:sdtContent>
      </w:sdt>
      <w:r w:rsidDel="00000000" w:rsidR="00000000" w:rsidRPr="00000000">
        <w:rPr>
          <w:sz w:val="24"/>
          <w:szCs w:val="24"/>
          <w:rtl w:val="0"/>
        </w:rPr>
        <w:t xml:space="preserve"> running on a</w:t>
      </w:r>
      <w:sdt>
        <w:sdtPr>
          <w:tag w:val="goog_rdk_105"/>
        </w:sdtPr>
        <w:sdtContent>
          <w:del w:author="user" w:id="67" w:date="2021-12-21T12:37:31Z">
            <w:r w:rsidDel="00000000" w:rsidR="00000000" w:rsidRPr="00000000">
              <w:rPr>
                <w:sz w:val="24"/>
                <w:szCs w:val="24"/>
                <w:rtl w:val="0"/>
              </w:rPr>
              <w:delText xml:space="preserve"> </w:delText>
            </w:r>
          </w:del>
        </w:sdtContent>
      </w:sdt>
      <w:r w:rsidDel="00000000" w:rsidR="00000000" w:rsidRPr="00000000">
        <w:rPr>
          <w:sz w:val="24"/>
          <w:szCs w:val="24"/>
          <w:rtl w:val="0"/>
        </w:rPr>
        <w:t xml:space="preserve"> process.</w:t>
      </w:r>
    </w:p>
    <w:p w:rsidR="00000000" w:rsidDel="00000000" w:rsidP="00000000" w:rsidRDefault="00000000" w:rsidRPr="00000000" w14:paraId="00000037">
      <w:pPr>
        <w:pBdr>
          <w:top w:space="0" w:sz="0" w:val="nil"/>
          <w:left w:space="0" w:sz="0" w:val="nil"/>
          <w:bottom w:space="0" w:sz="0" w:val="nil"/>
          <w:right w:space="0" w:sz="0" w:val="nil"/>
          <w:between w:space="0" w:sz="0" w:val="nil"/>
        </w:pBdr>
        <w:ind w:firstLine="720"/>
        <w:rPr>
          <w:sz w:val="24"/>
          <w:szCs w:val="24"/>
        </w:rPr>
      </w:pPr>
      <w:r w:rsidDel="00000000" w:rsidR="00000000" w:rsidRPr="00000000">
        <w:rPr>
          <w:sz w:val="24"/>
          <w:szCs w:val="24"/>
        </w:rPr>
        <w:drawing>
          <wp:inline distB="114300" distT="114300" distL="114300" distR="114300">
            <wp:extent cx="2105025" cy="438150"/>
            <wp:effectExtent b="0" l="0" r="0" t="0"/>
            <wp:docPr id="53" name="image4.png"/>
            <a:graphic>
              <a:graphicData uri="http://schemas.openxmlformats.org/drawingml/2006/picture">
                <pic:pic>
                  <pic:nvPicPr>
                    <pic:cNvPr id="0" name="image4.png"/>
                    <pic:cNvPicPr preferRelativeResize="0"/>
                  </pic:nvPicPr>
                  <pic:blipFill>
                    <a:blip r:embed="rId13"/>
                    <a:srcRect b="0" l="0" r="60108" t="84027"/>
                    <a:stretch>
                      <a:fillRect/>
                    </a:stretch>
                  </pic:blipFill>
                  <pic:spPr>
                    <a:xfrm>
                      <a:off x="0" y="0"/>
                      <a:ext cx="21050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firstLine="720"/>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Learn more about pthread:</w:t>
      </w:r>
    </w:p>
    <w:p w:rsidR="00000000" w:rsidDel="00000000" w:rsidP="00000000" w:rsidRDefault="00000000" w:rsidRPr="00000000" w14:paraId="0000003A">
      <w:pPr>
        <w:pBdr>
          <w:top w:space="0" w:sz="0" w:val="nil"/>
          <w:left w:space="0" w:sz="0" w:val="nil"/>
          <w:bottom w:space="0" w:sz="0" w:val="nil"/>
          <w:right w:space="0" w:sz="0" w:val="nil"/>
          <w:between w:space="0" w:sz="0" w:val="nil"/>
        </w:pBdr>
        <w:ind w:firstLine="720"/>
        <w:rPr>
          <w:sz w:val="24"/>
          <w:szCs w:val="24"/>
        </w:rPr>
      </w:pPr>
      <w:hyperlink r:id="rId14">
        <w:r w:rsidDel="00000000" w:rsidR="00000000" w:rsidRPr="00000000">
          <w:rPr>
            <w:color w:val="0000ff"/>
            <w:sz w:val="24"/>
            <w:szCs w:val="24"/>
            <w:rtl w:val="0"/>
          </w:rPr>
          <w:t xml:space="preserve">https://blog.gtwang.org/programming/pthread-multithreading-programming-in-c-tutorial/</w:t>
        </w:r>
      </w:hyperlink>
      <w:r w:rsidDel="00000000" w:rsidR="00000000" w:rsidRPr="00000000">
        <w:br w:type="page"/>
      </w:r>
      <w:r w:rsidDel="00000000" w:rsidR="00000000" w:rsidRPr="00000000">
        <w:rPr>
          <w:rtl w:val="0"/>
        </w:rPr>
      </w:r>
    </w:p>
    <w:sdt>
      <w:sdtPr>
        <w:tag w:val="goog_rdk_108"/>
      </w:sdtPr>
      <w:sdtContent>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ind w:left="284" w:hanging="284"/>
            <w:rPr>
              <w:ins w:author="user" w:id="68" w:date="2021-12-21T12:37:31Z"/>
            </w:rPr>
          </w:pPr>
          <w:sdt>
            <w:sdtPr>
              <w:tag w:val="goog_rdk_107"/>
            </w:sdtPr>
            <w:sdtContent>
              <w:ins w:author="user" w:id="68" w:date="2021-12-21T12:37:31Z">
                <w:r w:rsidDel="00000000" w:rsidR="00000000" w:rsidRPr="00000000">
                  <w:rPr>
                    <w:color w:val="000000"/>
                    <w:sz w:val="24"/>
                    <w:szCs w:val="24"/>
                    <w:rtl w:val="0"/>
                  </w:rPr>
                  <w:t xml:space="preserve">Examples</w:t>
                </w:r>
                <w:r w:rsidDel="00000000" w:rsidR="00000000" w:rsidRPr="00000000">
                  <w:rPr>
                    <w:rtl w:val="0"/>
                  </w:rPr>
                </w:r>
              </w:ins>
            </w:sdtContent>
          </w:sdt>
        </w:p>
      </w:sdtContent>
    </w:sdt>
    <w:p w:rsidR="00000000" w:rsidDel="00000000" w:rsidP="00000000" w:rsidRDefault="00000000" w:rsidRPr="00000000" w14:paraId="0000003C">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3D">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Stop-and-wait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firstLine="720"/>
        <w:rPr>
          <w:sz w:val="24"/>
          <w:szCs w:val="24"/>
        </w:rPr>
      </w:pPr>
      <w:r w:rsidDel="00000000" w:rsidR="00000000" w:rsidRPr="00000000">
        <w:rPr>
          <w:sz w:val="24"/>
          <w:szCs w:val="24"/>
          <w:rtl w:val="0"/>
        </w:rPr>
        <w:t xml:space="preserve">Server: </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1440" w:hanging="360"/>
        <w:rPr>
          <w:sz w:val="24"/>
          <w:szCs w:val="24"/>
        </w:rPr>
      </w:pPr>
      <w:r w:rsidDel="00000000" w:rsidR="00000000" w:rsidRPr="00000000">
        <w:rPr>
          <w:sz w:val="24"/>
          <w:szCs w:val="24"/>
          <w:rtl w:val="0"/>
        </w:rPr>
        <w:t xml:space="preserve">Type "./server 9999", argv[1] is for setting the server's port. </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1440" w:firstLine="0"/>
        <w:rPr>
          <w:color w:val="000000"/>
          <w:sz w:val="24"/>
          <w:szCs w:val="24"/>
        </w:rPr>
      </w:pPr>
      <w:r w:rsidDel="00000000" w:rsidR="00000000" w:rsidRPr="00000000">
        <w:rPr>
          <w:color w:val="000000"/>
          <w:sz w:val="24"/>
          <w:szCs w:val="24"/>
          <w:rtl w:val="0"/>
        </w:rPr>
        <w:t xml:space="preserve">(In some cases, you might need to add "sudo" at the beginning of the command, like "sudo ./server 9999".)</w:t>
      </w:r>
    </w:p>
    <w:p w:rsidR="00000000" w:rsidDel="00000000" w:rsidP="00000000" w:rsidRDefault="00000000" w:rsidRPr="00000000" w14:paraId="00000041">
      <w:pPr>
        <w:pBdr>
          <w:top w:space="0" w:sz="0" w:val="nil"/>
          <w:left w:space="0" w:sz="0" w:val="nil"/>
          <w:bottom w:space="0" w:sz="0" w:val="nil"/>
          <w:right w:space="0" w:sz="0" w:val="nil"/>
          <w:between w:space="0" w:sz="0" w:val="nil"/>
        </w:pBdr>
        <w:ind w:firstLine="720"/>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ab/>
        <w:t xml:space="preserve">Client: </w:t>
      </w:r>
    </w:p>
    <w:p w:rsidR="00000000" w:rsidDel="00000000" w:rsidP="00000000" w:rsidRDefault="00000000" w:rsidRPr="00000000" w14:paraId="00000043">
      <w:pPr>
        <w:numPr>
          <w:ilvl w:val="0"/>
          <w:numId w:val="2"/>
        </w:numPr>
        <w:ind w:left="1440" w:hanging="360"/>
        <w:rPr>
          <w:sz w:val="24"/>
          <w:szCs w:val="24"/>
        </w:rPr>
      </w:pPr>
      <w:r w:rsidDel="00000000" w:rsidR="00000000" w:rsidRPr="00000000">
        <w:rPr>
          <w:sz w:val="24"/>
          <w:szCs w:val="24"/>
          <w:rtl w:val="0"/>
        </w:rPr>
        <w:t xml:space="preserve">Type "./client" </w:t>
      </w:r>
    </w:p>
    <w:p w:rsidR="00000000" w:rsidDel="00000000" w:rsidP="00000000" w:rsidRDefault="00000000" w:rsidRPr="00000000" w14:paraId="00000044">
      <w:pPr>
        <w:numPr>
          <w:ilvl w:val="0"/>
          <w:numId w:val="2"/>
        </w:numPr>
        <w:ind w:left="1440" w:hanging="360"/>
        <w:rPr>
          <w:sz w:val="24"/>
          <w:szCs w:val="24"/>
        </w:rPr>
      </w:pPr>
      <w:r w:rsidDel="00000000" w:rsidR="00000000" w:rsidRPr="00000000">
        <w:rPr>
          <w:sz w:val="24"/>
          <w:szCs w:val="24"/>
          <w:rtl w:val="0"/>
        </w:rPr>
        <w:t xml:space="preserve">Type "127.0.0.1", set IP address.</w:t>
      </w:r>
    </w:p>
    <w:p w:rsidR="00000000" w:rsidDel="00000000" w:rsidP="00000000" w:rsidRDefault="00000000" w:rsidRPr="00000000" w14:paraId="00000045">
      <w:pPr>
        <w:numPr>
          <w:ilvl w:val="0"/>
          <w:numId w:val="2"/>
        </w:numPr>
        <w:ind w:left="1440" w:hanging="360"/>
        <w:rPr>
          <w:sz w:val="24"/>
          <w:szCs w:val="24"/>
        </w:rPr>
      </w:pPr>
      <w:r w:rsidDel="00000000" w:rsidR="00000000" w:rsidRPr="00000000">
        <w:rPr>
          <w:sz w:val="24"/>
          <w:szCs w:val="24"/>
          <w:rtl w:val="0"/>
        </w:rPr>
        <w:t xml:space="preserve">Type "9999", connect to port.</w:t>
      </w:r>
    </w:p>
    <w:p w:rsidR="00000000" w:rsidDel="00000000" w:rsidP="00000000" w:rsidRDefault="00000000" w:rsidRPr="00000000" w14:paraId="00000046">
      <w:pPr>
        <w:numPr>
          <w:ilvl w:val="0"/>
          <w:numId w:val="2"/>
        </w:numPr>
        <w:ind w:left="1440" w:hanging="360"/>
        <w:rPr>
          <w:sz w:val="24"/>
          <w:szCs w:val="24"/>
        </w:rPr>
      </w:pPr>
      <w:r w:rsidDel="00000000" w:rsidR="00000000" w:rsidRPr="00000000">
        <w:rPr>
          <w:sz w:val="24"/>
          <w:szCs w:val="24"/>
          <w:rtl w:val="0"/>
        </w:rPr>
        <w:t xml:space="preserve">Type "download video.mp4", send download request to server.</w:t>
      </w:r>
    </w:p>
    <w:p w:rsidR="00000000" w:rsidDel="00000000" w:rsidP="00000000" w:rsidRDefault="00000000" w:rsidRPr="00000000" w14:paraId="00000047">
      <w:pPr>
        <w:numPr>
          <w:ilvl w:val="0"/>
          <w:numId w:val="2"/>
        </w:numPr>
        <w:ind w:left="1440" w:hanging="360"/>
        <w:rPr>
          <w:sz w:val="24"/>
          <w:szCs w:val="24"/>
        </w:rPr>
      </w:pPr>
      <w:r w:rsidDel="00000000" w:rsidR="00000000" w:rsidRPr="00000000">
        <w:rPr>
          <w:sz w:val="24"/>
          <w:szCs w:val="24"/>
          <w:rtl w:val="0"/>
        </w:rPr>
        <w:t xml:space="preserve">Type "exit", disconnect to server.</w:t>
      </w:r>
    </w:p>
    <w:p w:rsidR="00000000" w:rsidDel="00000000" w:rsidP="00000000" w:rsidRDefault="00000000" w:rsidRPr="00000000" w14:paraId="00000048">
      <w:pPr>
        <w:ind w:left="1440" w:firstLine="0"/>
        <w:rPr/>
      </w:pPr>
      <w:r w:rsidDel="00000000" w:rsidR="00000000" w:rsidRPr="00000000">
        <w:rPr>
          <w:sz w:val="24"/>
          <w:szCs w:val="24"/>
          <w:rtl w:val="0"/>
        </w:rPr>
        <w:tab/>
      </w:r>
      <w:r w:rsidDel="00000000" w:rsidR="00000000" w:rsidRPr="00000000">
        <w:rPr>
          <w:rtl w:val="0"/>
        </w:rPr>
      </w:r>
    </w:p>
    <w:tbl>
      <w:tblPr>
        <w:tblStyle w:val="Table1"/>
        <w:tblW w:w="805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4050"/>
        <w:tblGridChange w:id="0">
          <w:tblGrid>
            <w:gridCol w:w="4005"/>
            <w:gridCol w:w="4050"/>
          </w:tblGrid>
        </w:tblGridChange>
      </w:tblGrid>
      <w:tr>
        <w:trPr>
          <w:cantSplit w:val="0"/>
          <w:tblHeader w:val="0"/>
        </w:trPr>
        <w:tc>
          <w:tcPr>
            <w:shd w:fill="b3b3b3"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ind w:left="284" w:hanging="284"/>
              <w:rPr>
                <w:color w:val="000000"/>
                <w:sz w:val="24"/>
                <w:szCs w:val="24"/>
              </w:rPr>
            </w:pPr>
            <w:r w:rsidDel="00000000" w:rsidR="00000000" w:rsidRPr="00000000">
              <w:rPr>
                <w:color w:val="000000"/>
                <w:sz w:val="24"/>
                <w:szCs w:val="24"/>
                <w:rtl w:val="0"/>
              </w:rPr>
              <w:t xml:space="preserve">Server</w:t>
            </w:r>
          </w:p>
        </w:tc>
        <w:tc>
          <w:tcPr>
            <w:shd w:fill="b3b3b3"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ind w:left="284" w:hanging="284"/>
              <w:rPr>
                <w:color w:val="000000"/>
                <w:sz w:val="24"/>
                <w:szCs w:val="24"/>
              </w:rPr>
            </w:pPr>
            <w:r w:rsidDel="00000000" w:rsidR="00000000" w:rsidRPr="00000000">
              <w:rPr>
                <w:color w:val="000000"/>
                <w:sz w:val="24"/>
                <w:szCs w:val="24"/>
                <w:rtl w:val="0"/>
              </w:rPr>
              <w:t xml:space="preserve">Client</w:t>
            </w:r>
          </w:p>
        </w:tc>
      </w:tr>
      <w:tr>
        <w:trPr>
          <w:cantSplit w:val="0"/>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Pr>
              <w:drawing>
                <wp:inline distB="114300" distT="114300" distL="114300" distR="114300">
                  <wp:extent cx="2405063" cy="1431585"/>
                  <wp:effectExtent b="0" l="0" r="0" t="0"/>
                  <wp:docPr id="56" name="image7.png"/>
                  <a:graphic>
                    <a:graphicData uri="http://schemas.openxmlformats.org/drawingml/2006/picture">
                      <pic:pic>
                        <pic:nvPicPr>
                          <pic:cNvPr id="0" name="image7.png"/>
                          <pic:cNvPicPr preferRelativeResize="0"/>
                        </pic:nvPicPr>
                        <pic:blipFill>
                          <a:blip r:embed="rId15"/>
                          <a:srcRect b="0" l="0" r="50197" t="0"/>
                          <a:stretch>
                            <a:fillRect/>
                          </a:stretch>
                        </pic:blipFill>
                        <pic:spPr>
                          <a:xfrm>
                            <a:off x="0" y="0"/>
                            <a:ext cx="2405063" cy="14315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color w:val="000000"/>
                <w:sz w:val="24"/>
                <w:szCs w:val="24"/>
              </w:rPr>
            </w:pPr>
            <w:r w:rsidDel="00000000" w:rsidR="00000000" w:rsidRPr="00000000">
              <w:rPr>
                <w:sz w:val="24"/>
                <w:szCs w:val="24"/>
              </w:rPr>
              <w:drawing>
                <wp:inline distB="114300" distT="114300" distL="114300" distR="114300">
                  <wp:extent cx="2409825" cy="1460500"/>
                  <wp:effectExtent b="0" l="0" r="0" t="0"/>
                  <wp:docPr id="55" name="image6.png"/>
                  <a:graphic>
                    <a:graphicData uri="http://schemas.openxmlformats.org/drawingml/2006/picture">
                      <pic:pic>
                        <pic:nvPicPr>
                          <pic:cNvPr id="0" name="image6.png"/>
                          <pic:cNvPicPr preferRelativeResize="0"/>
                        </pic:nvPicPr>
                        <pic:blipFill>
                          <a:blip r:embed="rId16"/>
                          <a:srcRect b="0" l="0" r="50592" t="0"/>
                          <a:stretch>
                            <a:fillRect/>
                          </a:stretch>
                        </pic:blipFill>
                        <pic:spPr>
                          <a:xfrm>
                            <a:off x="0" y="0"/>
                            <a:ext cx="2409825" cy="1460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D">
            <w:pPr>
              <w:rPr>
                <w:color w:val="000000"/>
                <w:sz w:val="24"/>
                <w:szCs w:val="24"/>
              </w:rPr>
            </w:pPr>
            <w:r w:rsidDel="00000000" w:rsidR="00000000" w:rsidRPr="00000000">
              <w:rPr>
                <w:sz w:val="24"/>
                <w:szCs w:val="24"/>
              </w:rPr>
              <w:drawing>
                <wp:inline distB="114300" distT="114300" distL="114300" distR="114300">
                  <wp:extent cx="2438400" cy="1435100"/>
                  <wp:effectExtent b="0" l="0" r="0" t="0"/>
                  <wp:docPr id="58" name="image7.png"/>
                  <a:graphic>
                    <a:graphicData uri="http://schemas.openxmlformats.org/drawingml/2006/picture">
                      <pic:pic>
                        <pic:nvPicPr>
                          <pic:cNvPr id="0" name="image7.png"/>
                          <pic:cNvPicPr preferRelativeResize="0"/>
                        </pic:nvPicPr>
                        <pic:blipFill>
                          <a:blip r:embed="rId15"/>
                          <a:srcRect b="0" l="49802" r="0" t="0"/>
                          <a:stretch>
                            <a:fillRect/>
                          </a:stretch>
                        </pic:blipFill>
                        <pic:spPr>
                          <a:xfrm>
                            <a:off x="0" y="0"/>
                            <a:ext cx="24384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sz w:val="24"/>
                <w:szCs w:val="24"/>
              </w:rPr>
              <w:drawing>
                <wp:inline distB="114300" distT="114300" distL="114300" distR="114300">
                  <wp:extent cx="2438400" cy="1447800"/>
                  <wp:effectExtent b="0" l="0" r="0" t="0"/>
                  <wp:docPr id="57" name="image6.png"/>
                  <a:graphic>
                    <a:graphicData uri="http://schemas.openxmlformats.org/drawingml/2006/picture">
                      <pic:pic>
                        <pic:nvPicPr>
                          <pic:cNvPr id="0" name="image6.png"/>
                          <pic:cNvPicPr preferRelativeResize="0"/>
                        </pic:nvPicPr>
                        <pic:blipFill>
                          <a:blip r:embed="rId16"/>
                          <a:srcRect b="0" l="49407" r="0" t="0"/>
                          <a:stretch>
                            <a:fillRect/>
                          </a:stretch>
                        </pic:blipFill>
                        <pic:spPr>
                          <a:xfrm>
                            <a:off x="0" y="0"/>
                            <a:ext cx="2438400"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ind w:left="357" w:firstLine="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357" w:firstLine="0"/>
        <w:rPr>
          <w:color w:val="000000"/>
          <w:sz w:val="24"/>
          <w:szCs w:val="24"/>
        </w:rPr>
      </w:pPr>
      <w:r w:rsidDel="00000000" w:rsidR="00000000" w:rsidRPr="00000000">
        <w:rPr>
          <w:rtl w:val="0"/>
        </w:rPr>
      </w:r>
    </w:p>
    <w:p w:rsidR="00000000" w:rsidDel="00000000" w:rsidP="00000000" w:rsidRDefault="00000000" w:rsidRPr="00000000" w14:paraId="00000051">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Selective-repeat (Window size = 4)</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tab/>
      </w:r>
      <w:r w:rsidDel="00000000" w:rsidR="00000000" w:rsidRPr="00000000">
        <w:rPr>
          <w:sz w:val="24"/>
          <w:szCs w:val="24"/>
          <w:rtl w:val="0"/>
        </w:rPr>
        <w:t xml:space="preserve">Server:</w:t>
      </w:r>
    </w:p>
    <w:p w:rsidR="00000000" w:rsidDel="00000000" w:rsidP="00000000" w:rsidRDefault="00000000" w:rsidRPr="00000000" w14:paraId="00000053">
      <w:pPr>
        <w:numPr>
          <w:ilvl w:val="0"/>
          <w:numId w:val="6"/>
        </w:numPr>
        <w:ind w:left="1440" w:hanging="360"/>
        <w:rPr>
          <w:sz w:val="24"/>
          <w:szCs w:val="24"/>
        </w:rPr>
      </w:pPr>
      <w:r w:rsidDel="00000000" w:rsidR="00000000" w:rsidRPr="00000000">
        <w:rPr>
          <w:sz w:val="24"/>
          <w:szCs w:val="24"/>
          <w:rtl w:val="0"/>
        </w:rPr>
        <w:t xml:space="preserve">Type"./server 9999", argv[1] is for setting the server's port.</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1440" w:firstLine="0"/>
        <w:rPr>
          <w:color w:val="000000"/>
          <w:sz w:val="24"/>
          <w:szCs w:val="24"/>
        </w:rPr>
      </w:pPr>
      <w:r w:rsidDel="00000000" w:rsidR="00000000" w:rsidRPr="00000000">
        <w:rPr>
          <w:color w:val="000000"/>
          <w:sz w:val="24"/>
          <w:szCs w:val="24"/>
          <w:rtl w:val="0"/>
        </w:rPr>
        <w:t xml:space="preserve">(In some cases, you might need to add "sudo" at the beginning of the command, like "sudo ./server 9999".)</w:t>
      </w:r>
    </w:p>
    <w:p w:rsidR="00000000" w:rsidDel="00000000" w:rsidP="00000000" w:rsidRDefault="00000000" w:rsidRPr="00000000" w14:paraId="00000055">
      <w:pPr>
        <w:ind w:left="1440" w:firstLine="0"/>
        <w:rPr>
          <w:color w:val="ff0000"/>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ab/>
        <w:t xml:space="preserve">Client: </w:t>
      </w:r>
    </w:p>
    <w:p w:rsidR="00000000" w:rsidDel="00000000" w:rsidP="00000000" w:rsidRDefault="00000000" w:rsidRPr="00000000" w14:paraId="00000057">
      <w:pPr>
        <w:numPr>
          <w:ilvl w:val="0"/>
          <w:numId w:val="4"/>
        </w:numPr>
        <w:ind w:left="1440" w:hanging="360"/>
        <w:rPr>
          <w:sz w:val="24"/>
          <w:szCs w:val="24"/>
        </w:rPr>
      </w:pPr>
      <w:r w:rsidDel="00000000" w:rsidR="00000000" w:rsidRPr="00000000">
        <w:rPr>
          <w:sz w:val="24"/>
          <w:szCs w:val="24"/>
          <w:rtl w:val="0"/>
        </w:rPr>
        <w:t xml:space="preserve">Type"127.0.0.1", set IP address.</w:t>
      </w:r>
    </w:p>
    <w:p w:rsidR="00000000" w:rsidDel="00000000" w:rsidP="00000000" w:rsidRDefault="00000000" w:rsidRPr="00000000" w14:paraId="00000058">
      <w:pPr>
        <w:numPr>
          <w:ilvl w:val="0"/>
          <w:numId w:val="4"/>
        </w:numPr>
        <w:ind w:left="1440" w:hanging="360"/>
        <w:rPr>
          <w:sz w:val="24"/>
          <w:szCs w:val="24"/>
        </w:rPr>
      </w:pPr>
      <w:r w:rsidDel="00000000" w:rsidR="00000000" w:rsidRPr="00000000">
        <w:rPr>
          <w:sz w:val="24"/>
          <w:szCs w:val="24"/>
          <w:rtl w:val="0"/>
        </w:rPr>
        <w:t xml:space="preserve">Type"9999", connect to port.</w:t>
      </w:r>
    </w:p>
    <w:p w:rsidR="00000000" w:rsidDel="00000000" w:rsidP="00000000" w:rsidRDefault="00000000" w:rsidRPr="00000000" w14:paraId="00000059">
      <w:pPr>
        <w:ind w:left="1440" w:firstLine="0"/>
        <w:rPr>
          <w:sz w:val="24"/>
          <w:szCs w:val="24"/>
        </w:rPr>
      </w:pPr>
      <w:r w:rsidDel="00000000" w:rsidR="00000000" w:rsidRPr="00000000">
        <w:rPr>
          <w:rtl w:val="0"/>
        </w:rPr>
      </w:r>
    </w:p>
    <w:tbl>
      <w:tblPr>
        <w:tblStyle w:val="Table2"/>
        <w:tblW w:w="81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0"/>
        <w:gridCol w:w="4050"/>
        <w:tblGridChange w:id="0">
          <w:tblGrid>
            <w:gridCol w:w="4070"/>
            <w:gridCol w:w="4050"/>
          </w:tblGrid>
        </w:tblGridChange>
      </w:tblGrid>
      <w:tr>
        <w:trPr>
          <w:cantSplit w:val="0"/>
          <w:trHeight w:val="300" w:hRule="atLeast"/>
          <w:tblHeader w:val="0"/>
        </w:trPr>
        <w:tc>
          <w:tcPr>
            <w:shd w:fill="b3b3b3"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284" w:hanging="284"/>
              <w:rPr>
                <w:color w:val="000000"/>
                <w:sz w:val="24"/>
                <w:szCs w:val="24"/>
              </w:rPr>
            </w:pPr>
            <w:r w:rsidDel="00000000" w:rsidR="00000000" w:rsidRPr="00000000">
              <w:rPr>
                <w:color w:val="000000"/>
                <w:sz w:val="24"/>
                <w:szCs w:val="24"/>
                <w:rtl w:val="0"/>
              </w:rPr>
              <w:t xml:space="preserve">Server</w:t>
            </w:r>
          </w:p>
        </w:tc>
        <w:tc>
          <w:tcPr>
            <w:shd w:fill="b3b3b3"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ind w:left="284" w:hanging="284"/>
              <w:rPr>
                <w:color w:val="000000"/>
                <w:sz w:val="24"/>
                <w:szCs w:val="24"/>
              </w:rPr>
            </w:pPr>
            <w:r w:rsidDel="00000000" w:rsidR="00000000" w:rsidRPr="00000000">
              <w:rPr>
                <w:color w:val="000000"/>
                <w:sz w:val="24"/>
                <w:szCs w:val="24"/>
                <w:rtl w:val="0"/>
              </w:rPr>
              <w:t xml:space="preserve">Client</w:t>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284" w:hanging="284"/>
              <w:rPr>
                <w:sz w:val="24"/>
                <w:szCs w:val="24"/>
              </w:rPr>
            </w:pPr>
            <w:r w:rsidDel="00000000" w:rsidR="00000000" w:rsidRPr="00000000">
              <w:rPr>
                <w:sz w:val="24"/>
                <w:szCs w:val="24"/>
              </w:rPr>
              <w:drawing>
                <wp:inline distB="114300" distT="114300" distL="114300" distR="114300">
                  <wp:extent cx="2424113" cy="1546088"/>
                  <wp:effectExtent b="0" l="0" r="0" t="0"/>
                  <wp:docPr id="60" name="image3.png"/>
                  <a:graphic>
                    <a:graphicData uri="http://schemas.openxmlformats.org/drawingml/2006/picture">
                      <pic:pic>
                        <pic:nvPicPr>
                          <pic:cNvPr id="0" name="image3.png"/>
                          <pic:cNvPicPr preferRelativeResize="0"/>
                        </pic:nvPicPr>
                        <pic:blipFill>
                          <a:blip r:embed="rId17"/>
                          <a:srcRect b="0" l="0" r="50583" t="0"/>
                          <a:stretch>
                            <a:fillRect/>
                          </a:stretch>
                        </pic:blipFill>
                        <pic:spPr>
                          <a:xfrm>
                            <a:off x="0" y="0"/>
                            <a:ext cx="2424113" cy="15460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2405063" cy="1559533"/>
                  <wp:effectExtent b="0" l="0" r="0" t="0"/>
                  <wp:docPr id="59" name="image1.png"/>
                  <a:graphic>
                    <a:graphicData uri="http://schemas.openxmlformats.org/drawingml/2006/picture">
                      <pic:pic>
                        <pic:nvPicPr>
                          <pic:cNvPr id="0" name="image1.png"/>
                          <pic:cNvPicPr preferRelativeResize="0"/>
                        </pic:nvPicPr>
                        <pic:blipFill>
                          <a:blip r:embed="rId18"/>
                          <a:srcRect b="0" l="0" r="50194" t="0"/>
                          <a:stretch>
                            <a:fillRect/>
                          </a:stretch>
                        </pic:blipFill>
                        <pic:spPr>
                          <a:xfrm>
                            <a:off x="0" y="0"/>
                            <a:ext cx="2405063" cy="155953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sz w:val="24"/>
                <w:szCs w:val="24"/>
              </w:rPr>
              <w:drawing>
                <wp:inline distB="114300" distT="114300" distL="114300" distR="114300">
                  <wp:extent cx="2478911" cy="1509713"/>
                  <wp:effectExtent b="0" l="0" r="0" t="0"/>
                  <wp:docPr id="62" name="image3.png"/>
                  <a:graphic>
                    <a:graphicData uri="http://schemas.openxmlformats.org/drawingml/2006/picture">
                      <pic:pic>
                        <pic:nvPicPr>
                          <pic:cNvPr id="0" name="image3.png"/>
                          <pic:cNvPicPr preferRelativeResize="0"/>
                        </pic:nvPicPr>
                        <pic:blipFill>
                          <a:blip r:embed="rId17"/>
                          <a:srcRect b="0" l="48046" r="0" t="0"/>
                          <a:stretch>
                            <a:fillRect/>
                          </a:stretch>
                        </pic:blipFill>
                        <pic:spPr>
                          <a:xfrm>
                            <a:off x="0" y="0"/>
                            <a:ext cx="2478911"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sz w:val="24"/>
                <w:szCs w:val="24"/>
              </w:rPr>
              <w:drawing>
                <wp:inline distB="114300" distT="114300" distL="114300" distR="114300">
                  <wp:extent cx="2505075" cy="1533525"/>
                  <wp:effectExtent b="0" l="0" r="0" t="0"/>
                  <wp:docPr id="61" name="image1.png"/>
                  <a:graphic>
                    <a:graphicData uri="http://schemas.openxmlformats.org/drawingml/2006/picture">
                      <pic:pic>
                        <pic:nvPicPr>
                          <pic:cNvPr id="0" name="image1.png"/>
                          <pic:cNvPicPr preferRelativeResize="0"/>
                        </pic:nvPicPr>
                        <pic:blipFill>
                          <a:blip r:embed="rId18"/>
                          <a:srcRect b="3012" l="48828" r="0" t="0"/>
                          <a:stretch>
                            <a:fillRect/>
                          </a:stretch>
                        </pic:blipFill>
                        <pic:spPr>
                          <a:xfrm>
                            <a:off x="0" y="0"/>
                            <a:ext cx="2505075" cy="1533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84" w:hanging="284"/>
        <w:rPr>
          <w:color w:val="000000"/>
          <w:sz w:val="24"/>
          <w:szCs w:val="24"/>
        </w:rPr>
      </w:pPr>
      <w:r w:rsidDel="00000000" w:rsidR="00000000" w:rsidRPr="00000000">
        <w:rPr>
          <w:sz w:val="24"/>
          <w:szCs w:val="24"/>
          <w:rtl w:val="0"/>
        </w:rPr>
        <w:t xml:space="preserve">As we can see, Selective-repeat is more efficient.</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284" w:hanging="284"/>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284" w:hanging="284"/>
        <w:rPr>
          <w:color w:val="000000"/>
          <w:sz w:val="24"/>
          <w:szCs w:val="24"/>
        </w:rPr>
      </w:pPr>
      <w:r w:rsidDel="00000000" w:rsidR="00000000" w:rsidRPr="00000000">
        <w:rPr>
          <w:rtl w:val="0"/>
        </w:rPr>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ind w:left="284" w:hanging="284"/>
        <w:rPr/>
      </w:pPr>
      <w:r w:rsidDel="00000000" w:rsidR="00000000" w:rsidRPr="00000000">
        <w:rPr>
          <w:color w:val="000000"/>
          <w:sz w:val="24"/>
          <w:szCs w:val="24"/>
          <w:rtl w:val="0"/>
        </w:rPr>
        <w:t xml:space="preserve">Hint</w:t>
      </w:r>
      <w:r w:rsidDel="00000000" w:rsidR="00000000" w:rsidRPr="00000000">
        <w:rPr>
          <w:rtl w:val="0"/>
        </w:rPr>
      </w:r>
    </w:p>
    <w:p w:rsidR="00000000" w:rsidDel="00000000" w:rsidP="00000000" w:rsidRDefault="00000000" w:rsidRPr="00000000" w14:paraId="00000066">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How to maintain the ACK timer?</w:t>
      </w:r>
      <w:r w:rsidDel="00000000" w:rsidR="00000000" w:rsidRPr="00000000">
        <w:rPr>
          <w:rtl w:val="0"/>
        </w:rPr>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You can set a timer using clock() of &lt;time.h&gt; in c library to calculate timeout or any other method which can achieve the goal.</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527" w:hanging="720"/>
        <w:rPr>
          <w:color w:val="000000"/>
          <w:sz w:val="24"/>
          <w:szCs w:val="24"/>
        </w:rPr>
      </w:pPr>
      <w:r w:rsidDel="00000000" w:rsidR="00000000" w:rsidRPr="00000000">
        <w:rPr>
          <w:color w:val="000000"/>
          <w:sz w:val="24"/>
          <w:szCs w:val="24"/>
          <w:rtl w:val="0"/>
        </w:rPr>
        <w:t xml:space="preserve">Eg. expiredTime = clock()</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1000</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CLOCKS_PER_SEC + TIME_OUT</w:t>
      </w:r>
    </w:p>
    <w:p w:rsidR="00000000" w:rsidDel="00000000" w:rsidP="00000000" w:rsidRDefault="00000000" w:rsidRPr="00000000" w14:paraId="00000069">
      <w:pPr>
        <w:numPr>
          <w:ilvl w:val="0"/>
          <w:numId w:val="13"/>
        </w:numPr>
        <w:pBdr>
          <w:top w:space="0" w:sz="0" w:val="nil"/>
          <w:left w:space="0" w:sz="0" w:val="nil"/>
          <w:bottom w:space="0" w:sz="0" w:val="nil"/>
          <w:right w:space="0" w:sz="0" w:val="nil"/>
          <w:between w:space="0" w:sz="0" w:val="nil"/>
        </w:pBdr>
        <w:ind w:left="1047" w:hanging="480"/>
        <w:rPr/>
      </w:pPr>
      <w:bookmarkStart w:colFirst="0" w:colLast="0" w:name="_heading=h.30j0zll" w:id="2"/>
      <w:bookmarkEnd w:id="2"/>
      <w:r w:rsidDel="00000000" w:rsidR="00000000" w:rsidRPr="00000000">
        <w:rPr>
          <w:color w:val="000000"/>
          <w:sz w:val="24"/>
          <w:szCs w:val="24"/>
          <w:rtl w:val="0"/>
        </w:rPr>
        <w:t xml:space="preserve">You should periodically check if a timeout occur</w:t>
      </w:r>
      <w:sdt>
        <w:sdtPr>
          <w:tag w:val="goog_rdk_109"/>
        </w:sdtPr>
        <w:sdtContent>
          <w:ins w:author="user" w:id="69" w:date="2021-12-21T12:37:31Z">
            <w:r w:rsidDel="00000000" w:rsidR="00000000" w:rsidRPr="00000000">
              <w:rPr>
                <w:color w:val="000000"/>
                <w:sz w:val="24"/>
                <w:szCs w:val="24"/>
                <w:rtl w:val="0"/>
              </w:rPr>
              <w:t xml:space="preserve">s</w:t>
            </w:r>
          </w:ins>
        </w:sdtContent>
      </w:sdt>
      <w:sdt>
        <w:sdtPr>
          <w:tag w:val="goog_rdk_110"/>
        </w:sdtPr>
        <w:sdtContent>
          <w:del w:author="user" w:id="69" w:date="2021-12-21T12:37:31Z">
            <w:r w:rsidDel="00000000" w:rsidR="00000000" w:rsidRPr="00000000">
              <w:rPr>
                <w:color w:val="000000"/>
                <w:sz w:val="24"/>
                <w:szCs w:val="24"/>
                <w:rtl w:val="0"/>
              </w:rPr>
              <w:delText xml:space="preserve">red</w:delText>
            </w:r>
          </w:del>
        </w:sdtContent>
      </w:sdt>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527" w:hanging="720"/>
        <w:rPr>
          <w:color w:val="000000"/>
          <w:sz w:val="24"/>
          <w:szCs w:val="24"/>
        </w:rPr>
      </w:pPr>
      <w:r w:rsidDel="00000000" w:rsidR="00000000" w:rsidRPr="00000000">
        <w:rPr>
          <w:color w:val="000000"/>
          <w:sz w:val="24"/>
          <w:szCs w:val="24"/>
          <w:rtl w:val="0"/>
        </w:rPr>
        <w:t xml:space="preserve">Eg. if clock()</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1000</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CLOCKS_PER_SEC &gt;= expiredTime</w:t>
      </w:r>
    </w:p>
    <w:p w:rsidR="00000000" w:rsidDel="00000000" w:rsidP="00000000" w:rsidRDefault="00000000" w:rsidRPr="00000000" w14:paraId="0000006B">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How to know whether the packet is the last one or not?</w:t>
      </w:r>
      <w:r w:rsidDel="00000000" w:rsidR="00000000" w:rsidRPr="00000000">
        <w:rPr>
          <w:rtl w:val="0"/>
        </w:rPr>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On the client side, check is_last flag in the packet header set </w:t>
      </w:r>
      <w:r w:rsidDel="00000000" w:rsidR="00000000" w:rsidRPr="00000000">
        <w:rPr>
          <w:sz w:val="24"/>
          <w:szCs w:val="24"/>
          <w:rtl w:val="0"/>
        </w:rPr>
        <w:t xml:space="preserve">by the server</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D">
      <w:pPr>
        <w:numPr>
          <w:ilvl w:val="0"/>
          <w:numId w:val="10"/>
        </w:numPr>
        <w:ind w:left="1047" w:hanging="480"/>
        <w:rPr/>
      </w:pPr>
      <w:r w:rsidDel="00000000" w:rsidR="00000000" w:rsidRPr="00000000">
        <w:rPr>
          <w:sz w:val="24"/>
          <w:szCs w:val="24"/>
          <w:rtl w:val="0"/>
        </w:rPr>
        <w:t xml:space="preserve">On the server side, keep checking the remaining file size and set the is_last flag.</w:t>
      </w:r>
      <w:r w:rsidDel="00000000" w:rsidR="00000000" w:rsidRPr="00000000">
        <w:rPr>
          <w:rtl w:val="0"/>
        </w:rPr>
      </w:r>
    </w:p>
    <w:p w:rsidR="00000000" w:rsidDel="00000000" w:rsidP="00000000" w:rsidRDefault="00000000" w:rsidRPr="00000000" w14:paraId="0000006E">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How to simulate packet loss?</w:t>
      </w:r>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The client can ignore each packet with probability 0.5 using isLoss(0.5).</w:t>
      </w:r>
      <w:r w:rsidDel="00000000" w:rsidR="00000000" w:rsidRPr="00000000">
        <w:rPr>
          <w:rtl w:val="0"/>
        </w:rPr>
      </w:r>
    </w:p>
    <w:p w:rsidR="00000000" w:rsidDel="00000000" w:rsidP="00000000" w:rsidRDefault="00000000" w:rsidRPr="00000000" w14:paraId="00000070">
      <w:pPr>
        <w:numPr>
          <w:ilvl w:val="1"/>
          <w:numId w:val="11"/>
        </w:numPr>
        <w:pBdr>
          <w:top w:space="0" w:sz="0" w:val="nil"/>
          <w:left w:space="0" w:sz="0" w:val="nil"/>
          <w:bottom w:space="0" w:sz="0" w:val="nil"/>
          <w:right w:space="0" w:sz="0" w:val="nil"/>
          <w:between w:space="0" w:sz="0" w:val="nil"/>
        </w:pBdr>
        <w:ind w:left="567" w:hanging="210"/>
        <w:rPr/>
      </w:pPr>
      <w:r w:rsidDel="00000000" w:rsidR="00000000" w:rsidRPr="00000000">
        <w:rPr>
          <w:color w:val="000000"/>
          <w:sz w:val="24"/>
          <w:szCs w:val="24"/>
          <w:rtl w:val="0"/>
        </w:rPr>
        <w:t xml:space="preserve">What if the client is shut down unexpectedly?</w:t>
      </w:r>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ind w:left="1047" w:hanging="480"/>
        <w:rPr/>
      </w:pPr>
      <w:r w:rsidDel="00000000" w:rsidR="00000000" w:rsidRPr="00000000">
        <w:rPr>
          <w:color w:val="000000"/>
          <w:sz w:val="24"/>
          <w:szCs w:val="24"/>
          <w:rtl w:val="0"/>
        </w:rPr>
        <w:t xml:space="preserve">Too many consecutive ACK timeouts.</w:t>
      </w:r>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ind w:left="1047" w:hanging="480"/>
        <w:rPr/>
      </w:pPr>
      <w:r w:rsidDel="00000000" w:rsidR="00000000" w:rsidRPr="00000000">
        <w:rPr>
          <w:sz w:val="24"/>
          <w:szCs w:val="24"/>
          <w:rtl w:val="0"/>
        </w:rPr>
        <w:t xml:space="preserve">If the above event occurs, the server can stop the transmission.</w:t>
      </w:r>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ind w:left="1047" w:hanging="480"/>
        <w:rPr/>
      </w:pPr>
      <w:r w:rsidDel="00000000" w:rsidR="00000000" w:rsidRPr="00000000">
        <w:rPr>
          <w:sz w:val="24"/>
          <w:szCs w:val="24"/>
          <w:rtl w:val="0"/>
        </w:rPr>
        <w:t xml:space="preserve">You don’t need to handle this case. Just for your reference.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284" w:hanging="284"/>
        <w:rPr>
          <w:sz w:val="24"/>
          <w:szCs w:val="24"/>
        </w:rPr>
      </w:pPr>
      <w:r w:rsidDel="00000000" w:rsidR="00000000" w:rsidRPr="00000000">
        <w:rPr>
          <w:rtl w:val="0"/>
        </w:rPr>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ind w:left="284" w:hanging="284"/>
        <w:rPr/>
      </w:pPr>
      <w:r w:rsidDel="00000000" w:rsidR="00000000" w:rsidRPr="00000000">
        <w:rPr>
          <w:sz w:val="24"/>
          <w:szCs w:val="24"/>
          <w:rtl w:val="0"/>
        </w:rPr>
        <w:t xml:space="preserve">Submission</w:t>
      </w:r>
      <w:r w:rsidDel="00000000" w:rsidR="00000000" w:rsidRPr="00000000">
        <w:rPr>
          <w:rtl w:val="0"/>
        </w:rPr>
      </w:r>
    </w:p>
    <w:p w:rsidR="00000000" w:rsidDel="00000000" w:rsidP="00000000" w:rsidRDefault="00000000" w:rsidRPr="00000000" w14:paraId="00000076">
      <w:pPr>
        <w:numPr>
          <w:ilvl w:val="1"/>
          <w:numId w:val="11"/>
        </w:numPr>
        <w:ind w:left="567" w:hanging="210"/>
        <w:rPr>
          <w:sz w:val="24"/>
          <w:szCs w:val="24"/>
        </w:rPr>
      </w:pPr>
      <w:r w:rsidDel="00000000" w:rsidR="00000000" w:rsidRPr="00000000">
        <w:rPr>
          <w:sz w:val="24"/>
          <w:szCs w:val="24"/>
          <w:rtl w:val="0"/>
        </w:rPr>
        <w:t xml:space="preserve">Please provide a</w:t>
      </w:r>
      <w:r w:rsidDel="00000000" w:rsidR="00000000" w:rsidRPr="00000000">
        <w:rPr>
          <w:color w:val="ff0000"/>
          <w:sz w:val="24"/>
          <w:szCs w:val="24"/>
          <w:rtl w:val="0"/>
        </w:rPr>
        <w:t xml:space="preserve"> pdf file</w:t>
      </w:r>
      <w:r w:rsidDel="00000000" w:rsidR="00000000" w:rsidRPr="00000000">
        <w:rPr>
          <w:sz w:val="24"/>
          <w:szCs w:val="24"/>
          <w:rtl w:val="0"/>
        </w:rPr>
        <w:t xml:space="preserve"> to show what functionalities your </w:t>
      </w:r>
      <w:sdt>
        <w:sdtPr>
          <w:tag w:val="goog_rdk_111"/>
        </w:sdtPr>
        <w:sdtContent>
          <w:del w:author="user" w:id="70" w:date="2021-12-21T12:37:31Z">
            <w:r w:rsidDel="00000000" w:rsidR="00000000" w:rsidRPr="00000000">
              <w:rPr>
                <w:sz w:val="24"/>
                <w:szCs w:val="24"/>
                <w:rtl w:val="0"/>
              </w:rPr>
              <w:delText xml:space="preserve">homework </w:delText>
            </w:r>
          </w:del>
        </w:sdtContent>
      </w:sdt>
      <w:sdt>
        <w:sdtPr>
          <w:tag w:val="goog_rdk_112"/>
        </w:sdtPr>
        <w:sdtContent>
          <w:ins w:author="user" w:id="70" w:date="2021-12-21T12:37:31Z">
            <w:r w:rsidDel="00000000" w:rsidR="00000000" w:rsidRPr="00000000">
              <w:rPr>
                <w:sz w:val="24"/>
                <w:szCs w:val="24"/>
                <w:rtl w:val="0"/>
              </w:rPr>
              <w:t xml:space="preserve">programs </w:t>
            </w:r>
          </w:ins>
        </w:sdtContent>
      </w:sdt>
      <w:r w:rsidDel="00000000" w:rsidR="00000000" w:rsidRPr="00000000">
        <w:rPr>
          <w:sz w:val="24"/>
          <w:szCs w:val="24"/>
          <w:rtl w:val="0"/>
        </w:rPr>
        <w:t xml:space="preserve">ha</w:t>
      </w:r>
      <w:sdt>
        <w:sdtPr>
          <w:tag w:val="goog_rdk_113"/>
        </w:sdtPr>
        <w:sdtContent>
          <w:del w:author="user" w:id="71" w:date="2021-12-21T12:37:31Z">
            <w:r w:rsidDel="00000000" w:rsidR="00000000" w:rsidRPr="00000000">
              <w:rPr>
                <w:sz w:val="24"/>
                <w:szCs w:val="24"/>
                <w:rtl w:val="0"/>
              </w:rPr>
              <w:delText xml:space="preserve">s</w:delText>
            </w:r>
          </w:del>
        </w:sdtContent>
      </w:sdt>
      <w:sdt>
        <w:sdtPr>
          <w:tag w:val="goog_rdk_114"/>
        </w:sdtPr>
        <w:sdtContent>
          <w:ins w:author="user" w:id="71" w:date="2021-12-21T12:37:31Z">
            <w:r w:rsidDel="00000000" w:rsidR="00000000" w:rsidRPr="00000000">
              <w:rPr>
                <w:sz w:val="24"/>
                <w:szCs w:val="24"/>
                <w:rtl w:val="0"/>
              </w:rPr>
              <w:t xml:space="preserve">ve</w:t>
            </w:r>
          </w:ins>
        </w:sdtContent>
      </w:sdt>
      <w:r w:rsidDel="00000000" w:rsidR="00000000" w:rsidRPr="00000000">
        <w:rPr>
          <w:sz w:val="24"/>
          <w:szCs w:val="24"/>
          <w:rtl w:val="0"/>
        </w:rPr>
        <w:t xml:space="preserve">.</w:t>
      </w:r>
    </w:p>
    <w:p w:rsidR="00000000" w:rsidDel="00000000" w:rsidP="00000000" w:rsidRDefault="00000000" w:rsidRPr="00000000" w14:paraId="00000077">
      <w:pPr>
        <w:numPr>
          <w:ilvl w:val="0"/>
          <w:numId w:val="7"/>
        </w:numPr>
        <w:ind w:left="1047" w:hanging="480"/>
        <w:rPr>
          <w:sz w:val="24"/>
          <w:szCs w:val="24"/>
        </w:rPr>
      </w:pPr>
      <w:r w:rsidDel="00000000" w:rsidR="00000000" w:rsidRPr="00000000">
        <w:rPr>
          <w:sz w:val="24"/>
          <w:szCs w:val="24"/>
          <w:rtl w:val="0"/>
        </w:rPr>
        <w:t xml:space="preserve">For example, is it able to be compiled by gcc? Does it meet all requirements?</w:t>
      </w:r>
    </w:p>
    <w:p w:rsidR="00000000" w:rsidDel="00000000" w:rsidP="00000000" w:rsidRDefault="00000000" w:rsidRPr="00000000" w14:paraId="00000078">
      <w:pPr>
        <w:numPr>
          <w:ilvl w:val="0"/>
          <w:numId w:val="7"/>
        </w:numPr>
        <w:ind w:left="1047" w:hanging="480"/>
        <w:rPr>
          <w:sz w:val="24"/>
          <w:szCs w:val="24"/>
        </w:rPr>
      </w:pPr>
      <w:r w:rsidDel="00000000" w:rsidR="00000000" w:rsidRPr="00000000">
        <w:rPr>
          <w:sz w:val="24"/>
          <w:szCs w:val="24"/>
          <w:rtl w:val="0"/>
        </w:rPr>
        <w:t xml:space="preserve">If you can run your </w:t>
      </w:r>
      <w:r w:rsidDel="00000000" w:rsidR="00000000" w:rsidRPr="00000000">
        <w:rPr>
          <w:color w:val="ff0000"/>
          <w:sz w:val="24"/>
          <w:szCs w:val="24"/>
          <w:rtl w:val="0"/>
        </w:rPr>
        <w:t xml:space="preserve">C program</w:t>
      </w:r>
      <w:r w:rsidDel="00000000" w:rsidR="00000000" w:rsidRPr="00000000">
        <w:rPr>
          <w:sz w:val="24"/>
          <w:szCs w:val="24"/>
          <w:rtl w:val="0"/>
        </w:rPr>
        <w:t xml:space="preserve">, please provide a screenshot to show how it works just like the examples in this document. </w:t>
      </w:r>
    </w:p>
    <w:p w:rsidR="00000000" w:rsidDel="00000000" w:rsidP="00000000" w:rsidRDefault="00000000" w:rsidRPr="00000000" w14:paraId="00000079">
      <w:pPr>
        <w:numPr>
          <w:ilvl w:val="1"/>
          <w:numId w:val="11"/>
        </w:numPr>
        <w:ind w:left="567" w:hanging="210"/>
        <w:rPr>
          <w:sz w:val="24"/>
          <w:szCs w:val="24"/>
        </w:rPr>
      </w:pPr>
      <w:r w:rsidDel="00000000" w:rsidR="00000000" w:rsidRPr="00000000">
        <w:rPr>
          <w:sz w:val="24"/>
          <w:szCs w:val="24"/>
          <w:rtl w:val="0"/>
        </w:rPr>
        <w:t xml:space="preserve">Compress the </w:t>
      </w:r>
      <w:r w:rsidDel="00000000" w:rsidR="00000000" w:rsidRPr="00000000">
        <w:rPr>
          <w:sz w:val="24"/>
          <w:szCs w:val="24"/>
          <w:u w:val="single"/>
          <w:rtl w:val="0"/>
        </w:rPr>
        <w:t xml:space="preserve">C source file(s)</w:t>
      </w:r>
      <w:r w:rsidDel="00000000" w:rsidR="00000000" w:rsidRPr="00000000">
        <w:rPr>
          <w:sz w:val="24"/>
          <w:szCs w:val="24"/>
          <w:rtl w:val="0"/>
        </w:rPr>
        <w:t xml:space="preserve"> and </w:t>
      </w:r>
      <w:r w:rsidDel="00000000" w:rsidR="00000000" w:rsidRPr="00000000">
        <w:rPr>
          <w:sz w:val="24"/>
          <w:szCs w:val="24"/>
          <w:u w:val="single"/>
          <w:rtl w:val="0"/>
        </w:rPr>
        <w:t xml:space="preserve">related files</w:t>
      </w:r>
      <w:r w:rsidDel="00000000" w:rsidR="00000000" w:rsidRPr="00000000">
        <w:rPr>
          <w:rFonts w:ascii="Gungsuh" w:cs="Gungsuh" w:eastAsia="Gungsuh" w:hAnsi="Gungsuh"/>
          <w:sz w:val="24"/>
          <w:szCs w:val="24"/>
          <w:rtl w:val="0"/>
        </w:rPr>
        <w:t xml:space="preserve"> (including readme.pdf) into </w:t>
      </w:r>
      <w:r w:rsidDel="00000000" w:rsidR="00000000" w:rsidRPr="00000000">
        <w:rPr>
          <w:rFonts w:ascii="Gungsuh" w:cs="Gungsuh" w:eastAsia="Gungsuh" w:hAnsi="Gungsuh"/>
          <w:color w:val="ff0000"/>
          <w:sz w:val="24"/>
          <w:szCs w:val="24"/>
          <w:rtl w:val="0"/>
        </w:rPr>
        <w:t xml:space="preserve">學號_作業_版本.zip (ex: 109062599_lab2_v1.zip).</w:t>
      </w:r>
      <w:r w:rsidDel="00000000" w:rsidR="00000000" w:rsidRPr="00000000">
        <w:rPr>
          <w:rtl w:val="0"/>
        </w:rPr>
      </w:r>
    </w:p>
    <w:p w:rsidR="00000000" w:rsidDel="00000000" w:rsidP="00000000" w:rsidRDefault="00000000" w:rsidRPr="00000000" w14:paraId="0000007A">
      <w:pPr>
        <w:numPr>
          <w:ilvl w:val="1"/>
          <w:numId w:val="11"/>
        </w:numPr>
        <w:ind w:left="567" w:hanging="210"/>
        <w:rPr>
          <w:sz w:val="24"/>
          <w:szCs w:val="24"/>
        </w:rPr>
      </w:pPr>
      <w:r w:rsidDel="00000000" w:rsidR="00000000" w:rsidRPr="00000000">
        <w:rPr>
          <w:sz w:val="24"/>
          <w:szCs w:val="24"/>
          <w:rtl w:val="0"/>
        </w:rPr>
        <w:t xml:space="preserve">Discussion is encouraged. However, </w:t>
      </w:r>
      <w:r w:rsidDel="00000000" w:rsidR="00000000" w:rsidRPr="00000000">
        <w:rPr>
          <w:color w:val="ff0000"/>
          <w:sz w:val="24"/>
          <w:szCs w:val="24"/>
          <w:rtl w:val="0"/>
        </w:rPr>
        <w:t xml:space="preserve">plagiarism is not allowed</w:t>
      </w:r>
      <w:r w:rsidDel="00000000" w:rsidR="00000000" w:rsidRPr="00000000">
        <w:rPr>
          <w:sz w:val="24"/>
          <w:szCs w:val="24"/>
          <w:rtl w:val="0"/>
        </w:rPr>
        <w:t xml:space="preserve">. We will use, e.g., “Moss” for similarity comparison and 0 points will be given if plagiarism.</w:t>
      </w:r>
    </w:p>
    <w:p w:rsidR="00000000" w:rsidDel="00000000" w:rsidP="00000000" w:rsidRDefault="00000000" w:rsidRPr="00000000" w14:paraId="0000007B">
      <w:pPr>
        <w:numPr>
          <w:ilvl w:val="1"/>
          <w:numId w:val="11"/>
        </w:numPr>
        <w:ind w:left="567" w:hanging="210"/>
        <w:rPr>
          <w:sz w:val="24"/>
          <w:szCs w:val="24"/>
        </w:rPr>
      </w:pPr>
      <w:r w:rsidDel="00000000" w:rsidR="00000000" w:rsidRPr="00000000">
        <w:rPr>
          <w:sz w:val="24"/>
          <w:szCs w:val="24"/>
          <w:rtl w:val="0"/>
        </w:rPr>
        <w:t xml:space="preserve">You should </w:t>
      </w:r>
      <w:r w:rsidDel="00000000" w:rsidR="00000000" w:rsidRPr="00000000">
        <w:rPr>
          <w:color w:val="ff0000"/>
          <w:sz w:val="24"/>
          <w:szCs w:val="24"/>
          <w:rtl w:val="0"/>
        </w:rPr>
        <w:t xml:space="preserve">submit your assignment by the deadline</w:t>
      </w:r>
      <w:r w:rsidDel="00000000" w:rsidR="00000000" w:rsidRPr="00000000">
        <w:rPr>
          <w:sz w:val="24"/>
          <w:szCs w:val="24"/>
          <w:rtl w:val="0"/>
        </w:rPr>
        <w:t xml:space="preserve">, or your assignment will not be graded, meaning that you will receive zero points.</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567" w:firstLine="0"/>
        <w:rPr>
          <w:color w:val="0000ff"/>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357" w:firstLine="0"/>
        <w:rPr>
          <w:color w:val="000000"/>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er" w:id="0" w:date="2021-12-21T12:37:31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streaming or just a file transmission?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FKai-SB"/>
  <w:font w:name="Gungsuh"/>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047" w:hanging="480"/>
      </w:pPr>
      <w:rPr>
        <w:rFonts w:ascii="Noto Sans Symbols" w:cs="Noto Sans Symbols" w:eastAsia="Noto Sans Symbols" w:hAnsi="Noto Sans Symbols"/>
      </w:rPr>
    </w:lvl>
    <w:lvl w:ilvl="1">
      <w:start w:val="1"/>
      <w:numFmt w:val="bullet"/>
      <w:lvlText w:val="■"/>
      <w:lvlJc w:val="left"/>
      <w:pPr>
        <w:ind w:left="1527" w:hanging="480"/>
      </w:pPr>
      <w:rPr>
        <w:rFonts w:ascii="Noto Sans Symbols" w:cs="Noto Sans Symbols" w:eastAsia="Noto Sans Symbols" w:hAnsi="Noto Sans Symbols"/>
      </w:rPr>
    </w:lvl>
    <w:lvl w:ilvl="2">
      <w:start w:val="1"/>
      <w:numFmt w:val="bullet"/>
      <w:lvlText w:val="◆"/>
      <w:lvlJc w:val="left"/>
      <w:pPr>
        <w:ind w:left="2007" w:hanging="480"/>
      </w:pPr>
      <w:rPr>
        <w:rFonts w:ascii="Noto Sans Symbols" w:cs="Noto Sans Symbols" w:eastAsia="Noto Sans Symbols" w:hAnsi="Noto Sans Symbols"/>
      </w:rPr>
    </w:lvl>
    <w:lvl w:ilvl="3">
      <w:start w:val="1"/>
      <w:numFmt w:val="bullet"/>
      <w:lvlText w:val="●"/>
      <w:lvlJc w:val="left"/>
      <w:pPr>
        <w:ind w:left="2487" w:hanging="480"/>
      </w:pPr>
      <w:rPr>
        <w:rFonts w:ascii="Noto Sans Symbols" w:cs="Noto Sans Symbols" w:eastAsia="Noto Sans Symbols" w:hAnsi="Noto Sans Symbols"/>
      </w:rPr>
    </w:lvl>
    <w:lvl w:ilvl="4">
      <w:start w:val="1"/>
      <w:numFmt w:val="bullet"/>
      <w:lvlText w:val="■"/>
      <w:lvlJc w:val="left"/>
      <w:pPr>
        <w:ind w:left="2967" w:hanging="480"/>
      </w:pPr>
      <w:rPr>
        <w:rFonts w:ascii="Noto Sans Symbols" w:cs="Noto Sans Symbols" w:eastAsia="Noto Sans Symbols" w:hAnsi="Noto Sans Symbols"/>
      </w:rPr>
    </w:lvl>
    <w:lvl w:ilvl="5">
      <w:start w:val="1"/>
      <w:numFmt w:val="bullet"/>
      <w:lvlText w:val="◆"/>
      <w:lvlJc w:val="left"/>
      <w:pPr>
        <w:ind w:left="3447" w:hanging="480"/>
      </w:pPr>
      <w:rPr>
        <w:rFonts w:ascii="Noto Sans Symbols" w:cs="Noto Sans Symbols" w:eastAsia="Noto Sans Symbols" w:hAnsi="Noto Sans Symbols"/>
      </w:rPr>
    </w:lvl>
    <w:lvl w:ilvl="6">
      <w:start w:val="1"/>
      <w:numFmt w:val="bullet"/>
      <w:lvlText w:val="●"/>
      <w:lvlJc w:val="left"/>
      <w:pPr>
        <w:ind w:left="3927" w:hanging="480"/>
      </w:pPr>
      <w:rPr>
        <w:rFonts w:ascii="Noto Sans Symbols" w:cs="Noto Sans Symbols" w:eastAsia="Noto Sans Symbols" w:hAnsi="Noto Sans Symbols"/>
      </w:rPr>
    </w:lvl>
    <w:lvl w:ilvl="7">
      <w:start w:val="1"/>
      <w:numFmt w:val="bullet"/>
      <w:lvlText w:val="■"/>
      <w:lvlJc w:val="left"/>
      <w:pPr>
        <w:ind w:left="4407" w:hanging="480"/>
      </w:pPr>
      <w:rPr>
        <w:rFonts w:ascii="Noto Sans Symbols" w:cs="Noto Sans Symbols" w:eastAsia="Noto Sans Symbols" w:hAnsi="Noto Sans Symbols"/>
      </w:rPr>
    </w:lvl>
    <w:lvl w:ilvl="8">
      <w:start w:val="1"/>
      <w:numFmt w:val="bullet"/>
      <w:lvlText w:val="◆"/>
      <w:lvlJc w:val="left"/>
      <w:pPr>
        <w:ind w:left="4887" w:hanging="48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047" w:hanging="480"/>
      </w:pPr>
      <w:rPr>
        <w:rFonts w:ascii="Noto Sans Symbols" w:cs="Noto Sans Symbols" w:eastAsia="Noto Sans Symbols" w:hAnsi="Noto Sans Symbols"/>
        <w:vertAlign w:val="baseline"/>
      </w:rPr>
    </w:lvl>
    <w:lvl w:ilvl="1">
      <w:start w:val="1"/>
      <w:numFmt w:val="bullet"/>
      <w:lvlText w:val="■"/>
      <w:lvlJc w:val="left"/>
      <w:pPr>
        <w:ind w:left="1527" w:hanging="480"/>
      </w:pPr>
      <w:rPr>
        <w:rFonts w:ascii="Noto Sans Symbols" w:cs="Noto Sans Symbols" w:eastAsia="Noto Sans Symbols" w:hAnsi="Noto Sans Symbols"/>
        <w:vertAlign w:val="baseline"/>
      </w:rPr>
    </w:lvl>
    <w:lvl w:ilvl="2">
      <w:start w:val="1"/>
      <w:numFmt w:val="bullet"/>
      <w:lvlText w:val="◆"/>
      <w:lvlJc w:val="left"/>
      <w:pPr>
        <w:ind w:left="2007" w:hanging="480"/>
      </w:pPr>
      <w:rPr>
        <w:rFonts w:ascii="Noto Sans Symbols" w:cs="Noto Sans Symbols" w:eastAsia="Noto Sans Symbols" w:hAnsi="Noto Sans Symbols"/>
        <w:vertAlign w:val="baseline"/>
      </w:rPr>
    </w:lvl>
    <w:lvl w:ilvl="3">
      <w:start w:val="1"/>
      <w:numFmt w:val="bullet"/>
      <w:lvlText w:val="●"/>
      <w:lvlJc w:val="left"/>
      <w:pPr>
        <w:ind w:left="2487" w:hanging="480"/>
      </w:pPr>
      <w:rPr>
        <w:rFonts w:ascii="Noto Sans Symbols" w:cs="Noto Sans Symbols" w:eastAsia="Noto Sans Symbols" w:hAnsi="Noto Sans Symbols"/>
        <w:vertAlign w:val="baseline"/>
      </w:rPr>
    </w:lvl>
    <w:lvl w:ilvl="4">
      <w:start w:val="1"/>
      <w:numFmt w:val="bullet"/>
      <w:lvlText w:val="■"/>
      <w:lvlJc w:val="left"/>
      <w:pPr>
        <w:ind w:left="2967" w:hanging="480"/>
      </w:pPr>
      <w:rPr>
        <w:rFonts w:ascii="Noto Sans Symbols" w:cs="Noto Sans Symbols" w:eastAsia="Noto Sans Symbols" w:hAnsi="Noto Sans Symbols"/>
        <w:vertAlign w:val="baseline"/>
      </w:rPr>
    </w:lvl>
    <w:lvl w:ilvl="5">
      <w:start w:val="1"/>
      <w:numFmt w:val="bullet"/>
      <w:lvlText w:val="◆"/>
      <w:lvlJc w:val="left"/>
      <w:pPr>
        <w:ind w:left="3447" w:hanging="480"/>
      </w:pPr>
      <w:rPr>
        <w:rFonts w:ascii="Noto Sans Symbols" w:cs="Noto Sans Symbols" w:eastAsia="Noto Sans Symbols" w:hAnsi="Noto Sans Symbols"/>
        <w:vertAlign w:val="baseline"/>
      </w:rPr>
    </w:lvl>
    <w:lvl w:ilvl="6">
      <w:start w:val="1"/>
      <w:numFmt w:val="bullet"/>
      <w:lvlText w:val="●"/>
      <w:lvlJc w:val="left"/>
      <w:pPr>
        <w:ind w:left="3927" w:hanging="480"/>
      </w:pPr>
      <w:rPr>
        <w:rFonts w:ascii="Noto Sans Symbols" w:cs="Noto Sans Symbols" w:eastAsia="Noto Sans Symbols" w:hAnsi="Noto Sans Symbols"/>
        <w:vertAlign w:val="baseline"/>
      </w:rPr>
    </w:lvl>
    <w:lvl w:ilvl="7">
      <w:start w:val="1"/>
      <w:numFmt w:val="bullet"/>
      <w:lvlText w:val="■"/>
      <w:lvlJc w:val="left"/>
      <w:pPr>
        <w:ind w:left="4407" w:hanging="480"/>
      </w:pPr>
      <w:rPr>
        <w:rFonts w:ascii="Noto Sans Symbols" w:cs="Noto Sans Symbols" w:eastAsia="Noto Sans Symbols" w:hAnsi="Noto Sans Symbols"/>
        <w:vertAlign w:val="baseline"/>
      </w:rPr>
    </w:lvl>
    <w:lvl w:ilvl="8">
      <w:start w:val="1"/>
      <w:numFmt w:val="bullet"/>
      <w:lvlText w:val="◆"/>
      <w:lvlJc w:val="left"/>
      <w:pPr>
        <w:ind w:left="4887" w:hanging="48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47" w:hanging="480"/>
      </w:pPr>
      <w:rPr>
        <w:rFonts w:ascii="Noto Sans Symbols" w:cs="Noto Sans Symbols" w:eastAsia="Noto Sans Symbols" w:hAnsi="Noto Sans Symbols"/>
      </w:rPr>
    </w:lvl>
    <w:lvl w:ilvl="1">
      <w:start w:val="1"/>
      <w:numFmt w:val="bullet"/>
      <w:lvlText w:val="■"/>
      <w:lvlJc w:val="left"/>
      <w:pPr>
        <w:ind w:left="1527" w:hanging="480"/>
      </w:pPr>
      <w:rPr>
        <w:rFonts w:ascii="Noto Sans Symbols" w:cs="Noto Sans Symbols" w:eastAsia="Noto Sans Symbols" w:hAnsi="Noto Sans Symbols"/>
      </w:rPr>
    </w:lvl>
    <w:lvl w:ilvl="2">
      <w:start w:val="1"/>
      <w:numFmt w:val="bullet"/>
      <w:lvlText w:val="⮚"/>
      <w:lvlJc w:val="left"/>
      <w:pPr>
        <w:ind w:left="2007" w:hanging="480"/>
      </w:pPr>
      <w:rPr>
        <w:rFonts w:ascii="Noto Sans Symbols" w:cs="Noto Sans Symbols" w:eastAsia="Noto Sans Symbols" w:hAnsi="Noto Sans Symbols"/>
      </w:rPr>
    </w:lvl>
    <w:lvl w:ilvl="3">
      <w:start w:val="1"/>
      <w:numFmt w:val="bullet"/>
      <w:lvlText w:val="●"/>
      <w:lvlJc w:val="left"/>
      <w:pPr>
        <w:ind w:left="2487" w:hanging="480"/>
      </w:pPr>
      <w:rPr>
        <w:rFonts w:ascii="Noto Sans Symbols" w:cs="Noto Sans Symbols" w:eastAsia="Noto Sans Symbols" w:hAnsi="Noto Sans Symbols"/>
      </w:rPr>
    </w:lvl>
    <w:lvl w:ilvl="4">
      <w:start w:val="1"/>
      <w:numFmt w:val="bullet"/>
      <w:lvlText w:val="■"/>
      <w:lvlJc w:val="left"/>
      <w:pPr>
        <w:ind w:left="2967" w:hanging="480"/>
      </w:pPr>
      <w:rPr>
        <w:rFonts w:ascii="Noto Sans Symbols" w:cs="Noto Sans Symbols" w:eastAsia="Noto Sans Symbols" w:hAnsi="Noto Sans Symbols"/>
      </w:rPr>
    </w:lvl>
    <w:lvl w:ilvl="5">
      <w:start w:val="1"/>
      <w:numFmt w:val="bullet"/>
      <w:lvlText w:val="◆"/>
      <w:lvlJc w:val="left"/>
      <w:pPr>
        <w:ind w:left="3447" w:hanging="480"/>
      </w:pPr>
      <w:rPr>
        <w:rFonts w:ascii="Noto Sans Symbols" w:cs="Noto Sans Symbols" w:eastAsia="Noto Sans Symbols" w:hAnsi="Noto Sans Symbols"/>
      </w:rPr>
    </w:lvl>
    <w:lvl w:ilvl="6">
      <w:start w:val="1"/>
      <w:numFmt w:val="bullet"/>
      <w:lvlText w:val="●"/>
      <w:lvlJc w:val="left"/>
      <w:pPr>
        <w:ind w:left="3927" w:hanging="480"/>
      </w:pPr>
      <w:rPr>
        <w:rFonts w:ascii="Noto Sans Symbols" w:cs="Noto Sans Symbols" w:eastAsia="Noto Sans Symbols" w:hAnsi="Noto Sans Symbols"/>
      </w:rPr>
    </w:lvl>
    <w:lvl w:ilvl="7">
      <w:start w:val="1"/>
      <w:numFmt w:val="bullet"/>
      <w:lvlText w:val="■"/>
      <w:lvlJc w:val="left"/>
      <w:pPr>
        <w:ind w:left="4407" w:hanging="480"/>
      </w:pPr>
      <w:rPr>
        <w:rFonts w:ascii="Noto Sans Symbols" w:cs="Noto Sans Symbols" w:eastAsia="Noto Sans Symbols" w:hAnsi="Noto Sans Symbols"/>
      </w:rPr>
    </w:lvl>
    <w:lvl w:ilvl="8">
      <w:start w:val="1"/>
      <w:numFmt w:val="bullet"/>
      <w:lvlText w:val="◆"/>
      <w:lvlJc w:val="left"/>
      <w:pPr>
        <w:ind w:left="4887" w:hanging="480"/>
      </w:pPr>
      <w:rPr>
        <w:rFonts w:ascii="Noto Sans Symbols" w:cs="Noto Sans Symbols" w:eastAsia="Noto Sans Symbols" w:hAnsi="Noto Sans Symbols"/>
      </w:rPr>
    </w:lvl>
  </w:abstractNum>
  <w:abstractNum w:abstractNumId="9">
    <w:lvl w:ilvl="0">
      <w:start w:val="1"/>
      <w:numFmt w:val="bullet"/>
      <w:lvlText w:val="⮚"/>
      <w:lvlJc w:val="left"/>
      <w:pPr>
        <w:ind w:left="1047" w:hanging="480"/>
      </w:pPr>
      <w:rPr>
        <w:rFonts w:ascii="Noto Sans Symbols" w:cs="Noto Sans Symbols" w:eastAsia="Noto Sans Symbols" w:hAnsi="Noto Sans Symbols"/>
        <w:color w:val="000000"/>
      </w:rPr>
    </w:lvl>
    <w:lvl w:ilvl="1">
      <w:start w:val="1"/>
      <w:numFmt w:val="bullet"/>
      <w:lvlText w:val="■"/>
      <w:lvlJc w:val="left"/>
      <w:pPr>
        <w:ind w:left="1527" w:hanging="480"/>
      </w:pPr>
      <w:rPr>
        <w:rFonts w:ascii="Noto Sans Symbols" w:cs="Noto Sans Symbols" w:eastAsia="Noto Sans Symbols" w:hAnsi="Noto Sans Symbols"/>
      </w:rPr>
    </w:lvl>
    <w:lvl w:ilvl="2">
      <w:start w:val="1"/>
      <w:numFmt w:val="bullet"/>
      <w:lvlText w:val="◆"/>
      <w:lvlJc w:val="left"/>
      <w:pPr>
        <w:ind w:left="2007" w:hanging="480"/>
      </w:pPr>
      <w:rPr>
        <w:rFonts w:ascii="Noto Sans Symbols" w:cs="Noto Sans Symbols" w:eastAsia="Noto Sans Symbols" w:hAnsi="Noto Sans Symbols"/>
      </w:rPr>
    </w:lvl>
    <w:lvl w:ilvl="3">
      <w:start w:val="1"/>
      <w:numFmt w:val="bullet"/>
      <w:lvlText w:val="●"/>
      <w:lvlJc w:val="left"/>
      <w:pPr>
        <w:ind w:left="2487" w:hanging="480"/>
      </w:pPr>
      <w:rPr>
        <w:rFonts w:ascii="Noto Sans Symbols" w:cs="Noto Sans Symbols" w:eastAsia="Noto Sans Symbols" w:hAnsi="Noto Sans Symbols"/>
      </w:rPr>
    </w:lvl>
    <w:lvl w:ilvl="4">
      <w:start w:val="1"/>
      <w:numFmt w:val="bullet"/>
      <w:lvlText w:val="■"/>
      <w:lvlJc w:val="left"/>
      <w:pPr>
        <w:ind w:left="2967" w:hanging="480"/>
      </w:pPr>
      <w:rPr>
        <w:rFonts w:ascii="Noto Sans Symbols" w:cs="Noto Sans Symbols" w:eastAsia="Noto Sans Symbols" w:hAnsi="Noto Sans Symbols"/>
      </w:rPr>
    </w:lvl>
    <w:lvl w:ilvl="5">
      <w:start w:val="1"/>
      <w:numFmt w:val="bullet"/>
      <w:lvlText w:val="◆"/>
      <w:lvlJc w:val="left"/>
      <w:pPr>
        <w:ind w:left="3447" w:hanging="480"/>
      </w:pPr>
      <w:rPr>
        <w:rFonts w:ascii="Noto Sans Symbols" w:cs="Noto Sans Symbols" w:eastAsia="Noto Sans Symbols" w:hAnsi="Noto Sans Symbols"/>
      </w:rPr>
    </w:lvl>
    <w:lvl w:ilvl="6">
      <w:start w:val="1"/>
      <w:numFmt w:val="bullet"/>
      <w:lvlText w:val="●"/>
      <w:lvlJc w:val="left"/>
      <w:pPr>
        <w:ind w:left="3927" w:hanging="480"/>
      </w:pPr>
      <w:rPr>
        <w:rFonts w:ascii="Noto Sans Symbols" w:cs="Noto Sans Symbols" w:eastAsia="Noto Sans Symbols" w:hAnsi="Noto Sans Symbols"/>
      </w:rPr>
    </w:lvl>
    <w:lvl w:ilvl="7">
      <w:start w:val="1"/>
      <w:numFmt w:val="bullet"/>
      <w:lvlText w:val="■"/>
      <w:lvlJc w:val="left"/>
      <w:pPr>
        <w:ind w:left="4407" w:hanging="480"/>
      </w:pPr>
      <w:rPr>
        <w:rFonts w:ascii="Noto Sans Symbols" w:cs="Noto Sans Symbols" w:eastAsia="Noto Sans Symbols" w:hAnsi="Noto Sans Symbols"/>
      </w:rPr>
    </w:lvl>
    <w:lvl w:ilvl="8">
      <w:start w:val="1"/>
      <w:numFmt w:val="bullet"/>
      <w:lvlText w:val="◆"/>
      <w:lvlJc w:val="left"/>
      <w:pPr>
        <w:ind w:left="4887" w:hanging="480"/>
      </w:pPr>
      <w:rPr>
        <w:rFonts w:ascii="Noto Sans Symbols" w:cs="Noto Sans Symbols" w:eastAsia="Noto Sans Symbols" w:hAnsi="Noto Sans Symbols"/>
      </w:rPr>
    </w:lvl>
  </w:abstractNum>
  <w:abstractNum w:abstractNumId="10">
    <w:lvl w:ilvl="0">
      <w:start w:val="1"/>
      <w:numFmt w:val="bullet"/>
      <w:lvlText w:val="⮚"/>
      <w:lvlJc w:val="left"/>
      <w:pPr>
        <w:ind w:left="1047" w:hanging="480"/>
      </w:pPr>
      <w:rPr>
        <w:rFonts w:ascii="Noto Sans Symbols" w:cs="Noto Sans Symbols" w:eastAsia="Noto Sans Symbols" w:hAnsi="Noto Sans Symbols"/>
        <w:color w:val="000000"/>
      </w:rPr>
    </w:lvl>
    <w:lvl w:ilvl="1">
      <w:start w:val="1"/>
      <w:numFmt w:val="bullet"/>
      <w:lvlText w:val="■"/>
      <w:lvlJc w:val="left"/>
      <w:pPr>
        <w:ind w:left="1527" w:hanging="480"/>
      </w:pPr>
      <w:rPr>
        <w:rFonts w:ascii="Noto Sans Symbols" w:cs="Noto Sans Symbols" w:eastAsia="Noto Sans Symbols" w:hAnsi="Noto Sans Symbols"/>
      </w:rPr>
    </w:lvl>
    <w:lvl w:ilvl="2">
      <w:start w:val="1"/>
      <w:numFmt w:val="bullet"/>
      <w:lvlText w:val="◆"/>
      <w:lvlJc w:val="left"/>
      <w:pPr>
        <w:ind w:left="2007" w:hanging="480"/>
      </w:pPr>
      <w:rPr>
        <w:rFonts w:ascii="Noto Sans Symbols" w:cs="Noto Sans Symbols" w:eastAsia="Noto Sans Symbols" w:hAnsi="Noto Sans Symbols"/>
      </w:rPr>
    </w:lvl>
    <w:lvl w:ilvl="3">
      <w:start w:val="1"/>
      <w:numFmt w:val="bullet"/>
      <w:lvlText w:val="●"/>
      <w:lvlJc w:val="left"/>
      <w:pPr>
        <w:ind w:left="2487" w:hanging="480"/>
      </w:pPr>
      <w:rPr>
        <w:rFonts w:ascii="Noto Sans Symbols" w:cs="Noto Sans Symbols" w:eastAsia="Noto Sans Symbols" w:hAnsi="Noto Sans Symbols"/>
      </w:rPr>
    </w:lvl>
    <w:lvl w:ilvl="4">
      <w:start w:val="1"/>
      <w:numFmt w:val="bullet"/>
      <w:lvlText w:val="■"/>
      <w:lvlJc w:val="left"/>
      <w:pPr>
        <w:ind w:left="2967" w:hanging="480"/>
      </w:pPr>
      <w:rPr>
        <w:rFonts w:ascii="Noto Sans Symbols" w:cs="Noto Sans Symbols" w:eastAsia="Noto Sans Symbols" w:hAnsi="Noto Sans Symbols"/>
      </w:rPr>
    </w:lvl>
    <w:lvl w:ilvl="5">
      <w:start w:val="1"/>
      <w:numFmt w:val="bullet"/>
      <w:lvlText w:val="◆"/>
      <w:lvlJc w:val="left"/>
      <w:pPr>
        <w:ind w:left="3447" w:hanging="480"/>
      </w:pPr>
      <w:rPr>
        <w:rFonts w:ascii="Noto Sans Symbols" w:cs="Noto Sans Symbols" w:eastAsia="Noto Sans Symbols" w:hAnsi="Noto Sans Symbols"/>
      </w:rPr>
    </w:lvl>
    <w:lvl w:ilvl="6">
      <w:start w:val="1"/>
      <w:numFmt w:val="bullet"/>
      <w:lvlText w:val="●"/>
      <w:lvlJc w:val="left"/>
      <w:pPr>
        <w:ind w:left="3927" w:hanging="480"/>
      </w:pPr>
      <w:rPr>
        <w:rFonts w:ascii="Noto Sans Symbols" w:cs="Noto Sans Symbols" w:eastAsia="Noto Sans Symbols" w:hAnsi="Noto Sans Symbols"/>
      </w:rPr>
    </w:lvl>
    <w:lvl w:ilvl="7">
      <w:start w:val="1"/>
      <w:numFmt w:val="bullet"/>
      <w:lvlText w:val="■"/>
      <w:lvlJc w:val="left"/>
      <w:pPr>
        <w:ind w:left="4407" w:hanging="480"/>
      </w:pPr>
      <w:rPr>
        <w:rFonts w:ascii="Noto Sans Symbols" w:cs="Noto Sans Symbols" w:eastAsia="Noto Sans Symbols" w:hAnsi="Noto Sans Symbols"/>
      </w:rPr>
    </w:lvl>
    <w:lvl w:ilvl="8">
      <w:start w:val="1"/>
      <w:numFmt w:val="bullet"/>
      <w:lvlText w:val="◆"/>
      <w:lvlJc w:val="left"/>
      <w:pPr>
        <w:ind w:left="4887" w:hanging="480"/>
      </w:pPr>
      <w:rPr>
        <w:rFonts w:ascii="Noto Sans Symbols" w:cs="Noto Sans Symbols" w:eastAsia="Noto Sans Symbols" w:hAnsi="Noto Sans Symbols"/>
      </w:rPr>
    </w:lvl>
  </w:abstractNum>
  <w:abstractNum w:abstractNumId="11">
    <w:lvl w:ilvl="0">
      <w:start w:val="1"/>
      <w:numFmt w:val="decimal"/>
      <w:lvlText w:val="%1."/>
      <w:lvlJc w:val="left"/>
      <w:pPr>
        <w:ind w:left="284" w:hanging="284"/>
      </w:pPr>
      <w:rPr>
        <w:rFonts w:ascii="Times New Roman" w:cs="Times New Roman" w:eastAsia="Times New Roman" w:hAnsi="Times New Roman"/>
        <w:sz w:val="24"/>
        <w:szCs w:val="24"/>
      </w:rPr>
    </w:lvl>
    <w:lvl w:ilvl="1">
      <w:start w:val="1"/>
      <w:numFmt w:val="lowerLetter"/>
      <w:lvlText w:val="%2."/>
      <w:lvlJc w:val="left"/>
      <w:pPr>
        <w:ind w:left="567" w:hanging="210"/>
      </w:pPr>
      <w:rPr>
        <w:rFonts w:ascii="Times New Roman" w:cs="Times New Roman" w:eastAsia="Times New Roman" w:hAnsi="Times New Roman"/>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2">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3">
    <w:lvl w:ilvl="0">
      <w:start w:val="1"/>
      <w:numFmt w:val="bullet"/>
      <w:lvlText w:val="⮚"/>
      <w:lvlJc w:val="left"/>
      <w:pPr>
        <w:ind w:left="1047" w:hanging="480"/>
      </w:pPr>
      <w:rPr>
        <w:rFonts w:ascii="Noto Sans Symbols" w:cs="Noto Sans Symbols" w:eastAsia="Noto Sans Symbols" w:hAnsi="Noto Sans Symbols"/>
        <w:color w:val="000000"/>
      </w:rPr>
    </w:lvl>
    <w:lvl w:ilvl="1">
      <w:start w:val="1"/>
      <w:numFmt w:val="bullet"/>
      <w:lvlText w:val="■"/>
      <w:lvlJc w:val="left"/>
      <w:pPr>
        <w:ind w:left="1527" w:hanging="480"/>
      </w:pPr>
      <w:rPr>
        <w:rFonts w:ascii="Noto Sans Symbols" w:cs="Noto Sans Symbols" w:eastAsia="Noto Sans Symbols" w:hAnsi="Noto Sans Symbols"/>
      </w:rPr>
    </w:lvl>
    <w:lvl w:ilvl="2">
      <w:start w:val="1"/>
      <w:numFmt w:val="bullet"/>
      <w:lvlText w:val="◆"/>
      <w:lvlJc w:val="left"/>
      <w:pPr>
        <w:ind w:left="2007" w:hanging="480"/>
      </w:pPr>
      <w:rPr>
        <w:rFonts w:ascii="Noto Sans Symbols" w:cs="Noto Sans Symbols" w:eastAsia="Noto Sans Symbols" w:hAnsi="Noto Sans Symbols"/>
      </w:rPr>
    </w:lvl>
    <w:lvl w:ilvl="3">
      <w:start w:val="1"/>
      <w:numFmt w:val="bullet"/>
      <w:lvlText w:val="●"/>
      <w:lvlJc w:val="left"/>
      <w:pPr>
        <w:ind w:left="2487" w:hanging="480"/>
      </w:pPr>
      <w:rPr>
        <w:rFonts w:ascii="Noto Sans Symbols" w:cs="Noto Sans Symbols" w:eastAsia="Noto Sans Symbols" w:hAnsi="Noto Sans Symbols"/>
      </w:rPr>
    </w:lvl>
    <w:lvl w:ilvl="4">
      <w:start w:val="1"/>
      <w:numFmt w:val="bullet"/>
      <w:lvlText w:val="■"/>
      <w:lvlJc w:val="left"/>
      <w:pPr>
        <w:ind w:left="2967" w:hanging="480"/>
      </w:pPr>
      <w:rPr>
        <w:rFonts w:ascii="Noto Sans Symbols" w:cs="Noto Sans Symbols" w:eastAsia="Noto Sans Symbols" w:hAnsi="Noto Sans Symbols"/>
      </w:rPr>
    </w:lvl>
    <w:lvl w:ilvl="5">
      <w:start w:val="1"/>
      <w:numFmt w:val="bullet"/>
      <w:lvlText w:val="◆"/>
      <w:lvlJc w:val="left"/>
      <w:pPr>
        <w:ind w:left="3447" w:hanging="480"/>
      </w:pPr>
      <w:rPr>
        <w:rFonts w:ascii="Noto Sans Symbols" w:cs="Noto Sans Symbols" w:eastAsia="Noto Sans Symbols" w:hAnsi="Noto Sans Symbols"/>
      </w:rPr>
    </w:lvl>
    <w:lvl w:ilvl="6">
      <w:start w:val="1"/>
      <w:numFmt w:val="bullet"/>
      <w:lvlText w:val="●"/>
      <w:lvlJc w:val="left"/>
      <w:pPr>
        <w:ind w:left="3927" w:hanging="480"/>
      </w:pPr>
      <w:rPr>
        <w:rFonts w:ascii="Noto Sans Symbols" w:cs="Noto Sans Symbols" w:eastAsia="Noto Sans Symbols" w:hAnsi="Noto Sans Symbols"/>
      </w:rPr>
    </w:lvl>
    <w:lvl w:ilvl="7">
      <w:start w:val="1"/>
      <w:numFmt w:val="bullet"/>
      <w:lvlText w:val="■"/>
      <w:lvlJc w:val="left"/>
      <w:pPr>
        <w:ind w:left="4407" w:hanging="480"/>
      </w:pPr>
      <w:rPr>
        <w:rFonts w:ascii="Noto Sans Symbols" w:cs="Noto Sans Symbols" w:eastAsia="Noto Sans Symbols" w:hAnsi="Noto Sans Symbols"/>
      </w:rPr>
    </w:lvl>
    <w:lvl w:ilvl="8">
      <w:start w:val="1"/>
      <w:numFmt w:val="bullet"/>
      <w:lvlText w:val="◆"/>
      <w:lvlJc w:val="left"/>
      <w:pPr>
        <w:ind w:left="4887" w:hanging="48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ind w:left="284" w:hanging="284"/>
    </w:pPr>
    <w:rPr>
      <w:color w:val="000000"/>
      <w:sz w:val="24"/>
      <w:szCs w:val="24"/>
    </w:rPr>
  </w:style>
  <w:style w:type="paragraph" w:styleId="a" w:default="1">
    <w:name w:val="Normal"/>
    <w:qFormat w:val="1"/>
  </w:style>
  <w:style w:type="paragraph" w:styleId="10">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uiPriority w:val="10"/>
    <w:qFormat w:val="1"/>
    <w:pPr>
      <w:pBdr>
        <w:top w:space="0" w:sz="0" w:val="nil"/>
        <w:left w:space="0" w:sz="0" w:val="nil"/>
        <w:bottom w:space="0" w:sz="0" w:val="nil"/>
        <w:right w:space="0" w:sz="0" w:val="nil"/>
        <w:between w:space="0" w:sz="0" w:val="nil"/>
      </w:pBdr>
      <w:ind w:left="284" w:hanging="284"/>
    </w:pPr>
    <w:rPr>
      <w:rFonts w:eastAsia="Times New Roman"/>
      <w:color w:val="000000"/>
      <w:sz w:val="24"/>
      <w:szCs w:val="24"/>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a4">
    <w:name w:val="Subtitle"/>
    <w:basedOn w:val="a"/>
    <w:next w:val="a"/>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5" w:customStyle="1">
    <w:basedOn w:val="TableNormal2"/>
    <w:tblPr>
      <w:tblStyleRowBandSize w:val="1"/>
      <w:tblStyleColBandSize w:val="1"/>
      <w:tblCellMar>
        <w:left w:w="108.0" w:type="dxa"/>
        <w:right w:w="108.0" w:type="dxa"/>
      </w:tblCellMar>
    </w:tblPr>
  </w:style>
  <w:style w:type="table" w:styleId="a6" w:customStyle="1">
    <w:basedOn w:val="TableNormal2"/>
    <w:tblPr>
      <w:tblStyleRowBandSize w:val="1"/>
      <w:tblStyleColBandSize w:val="1"/>
      <w:tblCellMar>
        <w:left w:w="108.0" w:type="dxa"/>
        <w:right w:w="108.0" w:type="dxa"/>
      </w:tblCellMar>
    </w:tblPr>
  </w:style>
  <w:style w:type="paragraph" w:styleId="1" w:customStyle="1">
    <w:name w:val="標題1"/>
    <w:autoRedefine w:val="1"/>
    <w:rsid w:val="00771A67"/>
    <w:pPr>
      <w:numPr>
        <w:numId w:val="13"/>
      </w:numPr>
    </w:pPr>
    <w:rPr>
      <w:rFonts w:eastAsia="標楷體"/>
      <w:kern w:val="2"/>
      <w:sz w:val="24"/>
      <w:szCs w:val="24"/>
    </w:rPr>
  </w:style>
  <w:style w:type="character" w:styleId="a7">
    <w:name w:val="Hyperlink"/>
    <w:basedOn w:val="a0"/>
    <w:uiPriority w:val="99"/>
    <w:unhideWhenUsed w:val="1"/>
    <w:rsid w:val="00D33678"/>
    <w:rPr>
      <w:color w:val="0000ff" w:themeColor="hyperlink"/>
      <w:u w:val="single"/>
    </w:rPr>
  </w:style>
  <w:style w:type="character" w:styleId="11" w:customStyle="1">
    <w:name w:val="未解析的提及1"/>
    <w:basedOn w:val="a0"/>
    <w:uiPriority w:val="99"/>
    <w:semiHidden w:val="1"/>
    <w:unhideWhenUsed w:val="1"/>
    <w:rsid w:val="00D33678"/>
    <w:rPr>
      <w:color w:val="605e5c"/>
      <w:shd w:color="auto" w:fill="e1dfdd" w:val="clear"/>
    </w:rPr>
  </w:style>
  <w:style w:type="paragraph" w:styleId="a8">
    <w:name w:val="List Paragraph"/>
    <w:basedOn w:val="a"/>
    <w:uiPriority w:val="34"/>
    <w:qFormat w:val="1"/>
    <w:rsid w:val="0051720D"/>
    <w:pPr>
      <w:ind w:left="480" w:leftChars="200"/>
    </w:p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08.0" w:type="dxa"/>
        <w:right w:w="108.0" w:type="dxa"/>
      </w:tblCellMar>
    </w:tblPr>
  </w:style>
  <w:style w:type="table" w:styleId="ab" w:customStyle="1">
    <w:basedOn w:val="TableNormal1"/>
    <w:tblPr>
      <w:tblStyleRowBandSize w:val="1"/>
      <w:tblStyleColBandSize w:val="1"/>
      <w:tblCellMar>
        <w:left w:w="108.0" w:type="dxa"/>
        <w:right w:w="108.0" w:type="dxa"/>
      </w:tblCellMar>
    </w:tblPr>
  </w:style>
  <w:style w:type="table" w:styleId="ac" w:customStyle="1">
    <w:basedOn w:val="TableNormal1"/>
    <w:tblPr>
      <w:tblStyleRowBandSize w:val="1"/>
      <w:tblStyleColBandSize w:val="1"/>
      <w:tblCellMar>
        <w:left w:w="108.0" w:type="dxa"/>
        <w:right w:w="108.0" w:type="dxa"/>
      </w:tblCellMar>
    </w:tblPr>
  </w:style>
  <w:style w:type="table" w:styleId="ad" w:customStyle="1">
    <w:basedOn w:val="TableNormal1"/>
    <w:tblPr>
      <w:tblStyleRowBandSize w:val="1"/>
      <w:tblStyleColBandSize w:val="1"/>
      <w:tblCellMar>
        <w:left w:w="108.0" w:type="dxa"/>
        <w:right w:w="108.0" w:type="dxa"/>
      </w:tblCellMar>
    </w:tblPr>
  </w:style>
  <w:style w:type="table" w:styleId="ae" w:customStyle="1">
    <w:basedOn w:val="TableNormal1"/>
    <w:tblPr>
      <w:tblStyleRowBandSize w:val="1"/>
      <w:tblStyleColBandSize w:val="1"/>
      <w:tblCellMar>
        <w:left w:w="108.0" w:type="dxa"/>
        <w:right w:w="108.0" w:type="dxa"/>
      </w:tblCellMar>
    </w:tblPr>
  </w:style>
  <w:style w:type="table" w:styleId="af" w:customStyle="1">
    <w:basedOn w:val="TableNormal1"/>
    <w:tblPr>
      <w:tblStyleRowBandSize w:val="1"/>
      <w:tblStyleColBandSize w:val="1"/>
      <w:tblCellMar>
        <w:left w:w="108.0" w:type="dxa"/>
        <w:right w:w="108.0" w:type="dxa"/>
      </w:tblCellMar>
    </w:tblPr>
  </w:style>
  <w:style w:type="table" w:styleId="af0" w:customStyle="1">
    <w:basedOn w:val="TableNormal1"/>
    <w:tblPr>
      <w:tblStyleRowBandSize w:val="1"/>
      <w:tblStyleColBandSize w:val="1"/>
      <w:tblCellMar>
        <w:left w:w="108.0" w:type="dxa"/>
        <w:right w:w="108.0" w:type="dxa"/>
      </w:tblCellMar>
    </w:tblPr>
  </w:style>
  <w:style w:type="character" w:styleId="af1">
    <w:name w:val="annotation reference"/>
    <w:basedOn w:val="a0"/>
    <w:uiPriority w:val="99"/>
    <w:semiHidden w:val="1"/>
    <w:unhideWhenUsed w:val="1"/>
    <w:rsid w:val="00AE4C87"/>
    <w:rPr>
      <w:sz w:val="18"/>
      <w:szCs w:val="18"/>
    </w:rPr>
  </w:style>
  <w:style w:type="paragraph" w:styleId="af2">
    <w:name w:val="annotation text"/>
    <w:basedOn w:val="a"/>
    <w:link w:val="af3"/>
    <w:uiPriority w:val="99"/>
    <w:semiHidden w:val="1"/>
    <w:unhideWhenUsed w:val="1"/>
    <w:rsid w:val="00AE4C87"/>
  </w:style>
  <w:style w:type="character" w:styleId="af3" w:customStyle="1">
    <w:name w:val="註解文字 字元"/>
    <w:basedOn w:val="a0"/>
    <w:link w:val="af2"/>
    <w:uiPriority w:val="99"/>
    <w:semiHidden w:val="1"/>
    <w:rsid w:val="00AE4C87"/>
  </w:style>
  <w:style w:type="paragraph" w:styleId="af4">
    <w:name w:val="annotation subject"/>
    <w:basedOn w:val="af2"/>
    <w:next w:val="af2"/>
    <w:link w:val="af5"/>
    <w:uiPriority w:val="99"/>
    <w:semiHidden w:val="1"/>
    <w:unhideWhenUsed w:val="1"/>
    <w:rsid w:val="00AE4C87"/>
    <w:rPr>
      <w:b w:val="1"/>
      <w:bCs w:val="1"/>
    </w:rPr>
  </w:style>
  <w:style w:type="character" w:styleId="af5" w:customStyle="1">
    <w:name w:val="註解主旨 字元"/>
    <w:basedOn w:val="af3"/>
    <w:link w:val="af4"/>
    <w:uiPriority w:val="99"/>
    <w:semiHidden w:val="1"/>
    <w:rsid w:val="00AE4C87"/>
    <w:rPr>
      <w:b w:val="1"/>
      <w:bCs w:val="1"/>
    </w:rPr>
  </w:style>
  <w:style w:type="paragraph" w:styleId="af6">
    <w:name w:val="Balloon Text"/>
    <w:basedOn w:val="a"/>
    <w:link w:val="af7"/>
    <w:uiPriority w:val="99"/>
    <w:semiHidden w:val="1"/>
    <w:unhideWhenUsed w:val="1"/>
    <w:rsid w:val="00AE4C87"/>
    <w:rPr>
      <w:rFonts w:asciiTheme="majorHAnsi" w:cstheme="majorBidi" w:eastAsiaTheme="majorEastAsia" w:hAnsiTheme="majorHAnsi"/>
      <w:sz w:val="18"/>
      <w:szCs w:val="18"/>
    </w:rPr>
  </w:style>
  <w:style w:type="character" w:styleId="af7" w:customStyle="1">
    <w:name w:val="註解方塊文字 字元"/>
    <w:basedOn w:val="a0"/>
    <w:link w:val="af6"/>
    <w:uiPriority w:val="99"/>
    <w:semiHidden w:val="1"/>
    <w:rsid w:val="00AE4C87"/>
    <w:rPr>
      <w:rFonts w:asciiTheme="majorHAnsi" w:cstheme="majorBidi" w:eastAsiaTheme="majorEastAsia" w:hAnsiTheme="majorHAnsi"/>
      <w:sz w:val="18"/>
      <w:szCs w:val="18"/>
    </w:rPr>
  </w:style>
  <w:style w:type="paragraph" w:styleId="af8">
    <w:name w:val="Revision"/>
    <w:hidden w:val="1"/>
    <w:uiPriority w:val="99"/>
    <w:semiHidden w:val="1"/>
    <w:rsid w:val="00E24E90"/>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inux.vbird.org/linux_basic/0220filemanager/0220filemanager.php" TargetMode="External"/><Relationship Id="rId10" Type="http://schemas.openxmlformats.org/officeDocument/2006/relationships/hyperlink" Target="https://mropengate.blogspot.com/2018/01/makefile.html"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hyperlink" Target="https://blog.gtwang.org/programming/pthread-multithreading-programming-in-c-tutorial/" TargetMode="External"/><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RQbTN6jHu+0KoEeVuIAhvR4Pw==">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2021-11-08T02:55:00Z</dcterms:created>
</cp:coreProperties>
</file>